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F733" w14:textId="1B0624EC" w:rsidR="00467FD1" w:rsidRDefault="00467FD1" w:rsidP="00370BEF">
      <w:pPr>
        <w:pStyle w:val="Default"/>
        <w:ind w:left="5670"/>
        <w:jc w:val="right"/>
        <w:rPr>
          <w:rFonts w:asciiTheme="minorHAnsi" w:hAnsiTheme="minorHAnsi" w:cstheme="minorHAnsi"/>
          <w:color w:val="0000FF"/>
          <w:sz w:val="28"/>
          <w:szCs w:val="23"/>
        </w:rPr>
      </w:pPr>
    </w:p>
    <w:p w14:paraId="3A84BD4B" w14:textId="55C329EE" w:rsidR="00370BEF" w:rsidRPr="00B775EC" w:rsidRDefault="006A4456" w:rsidP="00467FD1">
      <w:pPr>
        <w:pStyle w:val="Default"/>
        <w:jc w:val="center"/>
        <w:rPr>
          <w:rFonts w:ascii="Arial Black" w:hAnsi="Arial Black" w:cstheme="minorHAnsi"/>
          <w:color w:val="000000" w:themeColor="text1"/>
        </w:rPr>
      </w:pPr>
      <w:r w:rsidRPr="00B775EC">
        <w:rPr>
          <w:rFonts w:ascii="Arial Black" w:hAnsi="Arial Black" w:cstheme="minorHAnsi"/>
          <w:noProof/>
          <w:color w:val="000000" w:themeColor="text1"/>
        </w:rPr>
        <w:drawing>
          <wp:anchor distT="0" distB="0" distL="114300" distR="114300" simplePos="0" relativeHeight="251659264" behindDoc="1" locked="0" layoutInCell="1" allowOverlap="1" wp14:anchorId="572820BC" wp14:editId="6869E46A">
            <wp:simplePos x="0" y="0"/>
            <wp:positionH relativeFrom="margin">
              <wp:posOffset>89535</wp:posOffset>
            </wp:positionH>
            <wp:positionV relativeFrom="paragraph">
              <wp:posOffset>5715</wp:posOffset>
            </wp:positionV>
            <wp:extent cx="733425" cy="542925"/>
            <wp:effectExtent l="0" t="0" r="9525" b="9525"/>
            <wp:wrapTight wrapText="bothSides">
              <wp:wrapPolygon edited="0">
                <wp:start x="0" y="0"/>
                <wp:lineTo x="0" y="21221"/>
                <wp:lineTo x="21319" y="21221"/>
                <wp:lineTo x="2131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425" cy="542925"/>
                    </a:xfrm>
                    <a:prstGeom prst="rect">
                      <a:avLst/>
                    </a:prstGeom>
                  </pic:spPr>
                </pic:pic>
              </a:graphicData>
            </a:graphic>
            <wp14:sizeRelH relativeFrom="page">
              <wp14:pctWidth>0</wp14:pctWidth>
            </wp14:sizeRelH>
            <wp14:sizeRelV relativeFrom="page">
              <wp14:pctHeight>0</wp14:pctHeight>
            </wp14:sizeRelV>
          </wp:anchor>
        </w:drawing>
      </w:r>
      <w:r w:rsidR="00370BEF" w:rsidRPr="00B775EC">
        <w:rPr>
          <w:rFonts w:ascii="Arial Black" w:hAnsi="Arial Black" w:cstheme="minorHAnsi"/>
          <w:color w:val="000000" w:themeColor="text1"/>
        </w:rPr>
        <w:t>ESCUELA PROFESIONAL DE INGENIERIA DE SISTEMAS</w:t>
      </w:r>
    </w:p>
    <w:p w14:paraId="7C746CB8" w14:textId="77777777" w:rsidR="00370BEF" w:rsidRPr="00467FD1" w:rsidRDefault="00370BEF" w:rsidP="00370BEF">
      <w:pPr>
        <w:rPr>
          <w:rFonts w:asciiTheme="minorHAnsi" w:hAnsiTheme="minorHAnsi" w:cstheme="minorHAnsi"/>
        </w:rPr>
      </w:pPr>
    </w:p>
    <w:p w14:paraId="197BCBD4" w14:textId="21A6626C" w:rsidR="00370BEF" w:rsidRPr="00B775EC" w:rsidRDefault="00370BEF" w:rsidP="00370BEF">
      <w:pPr>
        <w:jc w:val="center"/>
        <w:rPr>
          <w:rFonts w:ascii="Arial Black" w:hAnsi="Arial Black" w:cstheme="minorHAnsi"/>
          <w:b/>
        </w:rPr>
      </w:pPr>
      <w:r w:rsidRPr="00B775EC">
        <w:rPr>
          <w:rFonts w:ascii="Arial Black" w:hAnsi="Arial Black" w:cstheme="minorHAnsi"/>
          <w:b/>
        </w:rPr>
        <w:t>GUIA DE LABORATORIO NRO. 0</w:t>
      </w:r>
      <w:r w:rsidR="00F82556">
        <w:rPr>
          <w:rFonts w:ascii="Arial Black" w:hAnsi="Arial Black" w:cstheme="minorHAnsi"/>
          <w:b/>
        </w:rPr>
        <w:t>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4"/>
      </w:tblGrid>
      <w:tr w:rsidR="00370BEF" w:rsidRPr="00467FD1" w14:paraId="2DC6E20A" w14:textId="77777777" w:rsidTr="006407EF">
        <w:trPr>
          <w:jc w:val="center"/>
        </w:trPr>
        <w:tc>
          <w:tcPr>
            <w:tcW w:w="8494" w:type="dxa"/>
            <w:shd w:val="clear" w:color="auto" w:fill="auto"/>
          </w:tcPr>
          <w:p w14:paraId="3D473698" w14:textId="77777777" w:rsidR="00370BEF" w:rsidRPr="00467FD1" w:rsidRDefault="00370BEF" w:rsidP="006407EF">
            <w:pPr>
              <w:rPr>
                <w:rFonts w:asciiTheme="minorHAnsi" w:hAnsiTheme="minorHAnsi" w:cstheme="minorHAnsi"/>
              </w:rPr>
            </w:pPr>
          </w:p>
          <w:p w14:paraId="70062FFF" w14:textId="77777777" w:rsidR="00370BEF" w:rsidRPr="00467FD1" w:rsidRDefault="00370BEF" w:rsidP="006407EF">
            <w:pPr>
              <w:rPr>
                <w:rFonts w:asciiTheme="minorHAnsi" w:hAnsiTheme="minorHAnsi" w:cstheme="minorHAnsi"/>
              </w:rPr>
            </w:pPr>
            <w:r w:rsidRPr="00B775EC">
              <w:rPr>
                <w:rFonts w:ascii="Arial Black" w:hAnsi="Arial Black" w:cstheme="minorHAnsi"/>
                <w:b/>
                <w:bCs/>
              </w:rPr>
              <w:t xml:space="preserve">ESCUELA          </w:t>
            </w:r>
            <w:proofErr w:type="gramStart"/>
            <w:r w:rsidRPr="00B775EC">
              <w:rPr>
                <w:rFonts w:ascii="Arial Black" w:hAnsi="Arial Black" w:cstheme="minorHAnsi"/>
                <w:b/>
                <w:bCs/>
              </w:rPr>
              <w:t xml:space="preserve">  :</w:t>
            </w:r>
            <w:proofErr w:type="gramEnd"/>
            <w:r w:rsidRPr="00467FD1">
              <w:rPr>
                <w:rFonts w:asciiTheme="minorHAnsi" w:hAnsiTheme="minorHAnsi" w:cstheme="minorHAnsi"/>
              </w:rPr>
              <w:t xml:space="preserve">  </w:t>
            </w:r>
            <w:r w:rsidRPr="00B775EC">
              <w:rPr>
                <w:rFonts w:asciiTheme="minorHAnsi" w:hAnsiTheme="minorHAnsi" w:cstheme="minorHAnsi"/>
                <w:b/>
                <w:bCs/>
              </w:rPr>
              <w:t>INGENIERIA DE SISTEMAS</w:t>
            </w:r>
          </w:p>
          <w:p w14:paraId="386C2E1E" w14:textId="49C05E71" w:rsidR="00370BEF" w:rsidRPr="00467FD1" w:rsidRDefault="00370BEF" w:rsidP="006407EF">
            <w:pPr>
              <w:rPr>
                <w:rFonts w:asciiTheme="minorHAnsi" w:hAnsiTheme="minorHAnsi" w:cstheme="minorHAnsi"/>
              </w:rPr>
            </w:pPr>
            <w:r w:rsidRPr="00B775EC">
              <w:rPr>
                <w:rFonts w:ascii="Arial Black" w:hAnsi="Arial Black" w:cstheme="minorHAnsi"/>
                <w:b/>
                <w:bCs/>
              </w:rPr>
              <w:t xml:space="preserve">ASIGNATURA   </w:t>
            </w:r>
            <w:proofErr w:type="gramStart"/>
            <w:r w:rsidR="00B775EC">
              <w:rPr>
                <w:rFonts w:ascii="Arial Black" w:hAnsi="Arial Black" w:cstheme="minorHAnsi"/>
                <w:b/>
                <w:bCs/>
              </w:rPr>
              <w:t xml:space="preserve"> </w:t>
            </w:r>
            <w:r w:rsidRPr="00B775EC">
              <w:rPr>
                <w:rFonts w:ascii="Arial Black" w:hAnsi="Arial Black" w:cstheme="minorHAnsi"/>
                <w:b/>
                <w:bCs/>
              </w:rPr>
              <w:t xml:space="preserve"> :</w:t>
            </w:r>
            <w:proofErr w:type="gramEnd"/>
            <w:r w:rsidRPr="00467FD1">
              <w:rPr>
                <w:rFonts w:asciiTheme="minorHAnsi" w:hAnsiTheme="minorHAnsi" w:cstheme="minorHAnsi"/>
              </w:rPr>
              <w:t xml:space="preserve">  </w:t>
            </w:r>
            <w:r w:rsidR="006A4456" w:rsidRPr="00B775EC">
              <w:rPr>
                <w:rFonts w:asciiTheme="minorHAnsi" w:hAnsiTheme="minorHAnsi" w:cstheme="minorHAnsi"/>
                <w:b/>
                <w:bCs/>
              </w:rPr>
              <w:t>GESTIÓN DE DATOS E INFORMACIÓN II</w:t>
            </w:r>
          </w:p>
          <w:p w14:paraId="2931FEB4" w14:textId="13A5CD86" w:rsidR="00370BEF" w:rsidRPr="00467FD1" w:rsidRDefault="00370BEF" w:rsidP="006407EF">
            <w:pPr>
              <w:rPr>
                <w:rFonts w:asciiTheme="minorHAnsi" w:hAnsiTheme="minorHAnsi" w:cstheme="minorHAnsi"/>
              </w:rPr>
            </w:pPr>
            <w:r w:rsidRPr="00B775EC">
              <w:rPr>
                <w:rFonts w:ascii="Arial Black" w:hAnsi="Arial Black" w:cstheme="minorHAnsi"/>
                <w:b/>
                <w:bCs/>
              </w:rPr>
              <w:t xml:space="preserve">CICLO   </w:t>
            </w:r>
            <w:r w:rsidRPr="00B775EC">
              <w:rPr>
                <w:rFonts w:ascii="Arial Black" w:hAnsi="Arial Black" w:cstheme="minorHAnsi"/>
              </w:rPr>
              <w:t xml:space="preserve">            </w:t>
            </w:r>
            <w:proofErr w:type="gramStart"/>
            <w:r w:rsidRPr="00B775EC">
              <w:rPr>
                <w:rFonts w:ascii="Arial Black" w:hAnsi="Arial Black" w:cstheme="minorHAnsi"/>
              </w:rPr>
              <w:t xml:space="preserve">  :</w:t>
            </w:r>
            <w:proofErr w:type="gramEnd"/>
            <w:r w:rsidRPr="00467FD1">
              <w:rPr>
                <w:rFonts w:asciiTheme="minorHAnsi" w:hAnsiTheme="minorHAnsi" w:cstheme="minorHAnsi"/>
              </w:rPr>
              <w:t xml:space="preserve">  </w:t>
            </w:r>
            <w:r w:rsidR="006A4456" w:rsidRPr="00B775EC">
              <w:rPr>
                <w:rFonts w:asciiTheme="minorHAnsi" w:hAnsiTheme="minorHAnsi" w:cstheme="minorHAnsi"/>
                <w:b/>
                <w:bCs/>
              </w:rPr>
              <w:t>V</w:t>
            </w:r>
          </w:p>
          <w:p w14:paraId="7E051601" w14:textId="73AABD09" w:rsidR="00370BEF" w:rsidRPr="00467FD1" w:rsidRDefault="00370BEF" w:rsidP="006407EF">
            <w:pPr>
              <w:rPr>
                <w:rFonts w:asciiTheme="minorHAnsi" w:hAnsiTheme="minorHAnsi" w:cstheme="minorHAnsi"/>
              </w:rPr>
            </w:pPr>
            <w:r w:rsidRPr="00B775EC">
              <w:rPr>
                <w:rFonts w:ascii="Arial Black" w:hAnsi="Arial Black" w:cstheme="minorHAnsi"/>
                <w:b/>
                <w:bCs/>
              </w:rPr>
              <w:t>TURNO</w:t>
            </w:r>
            <w:r w:rsidRPr="00B775EC">
              <w:rPr>
                <w:rFonts w:ascii="Arial Black" w:hAnsi="Arial Black" w:cstheme="minorHAnsi"/>
              </w:rPr>
              <w:t xml:space="preserve">             </w:t>
            </w:r>
            <w:proofErr w:type="gramStart"/>
            <w:r w:rsidRPr="00B775EC">
              <w:rPr>
                <w:rFonts w:ascii="Arial Black" w:hAnsi="Arial Black" w:cstheme="minorHAnsi"/>
              </w:rPr>
              <w:t xml:space="preserve">  :</w:t>
            </w:r>
            <w:proofErr w:type="gramEnd"/>
            <w:r w:rsidRPr="00467FD1">
              <w:rPr>
                <w:rFonts w:asciiTheme="minorHAnsi" w:hAnsiTheme="minorHAnsi" w:cstheme="minorHAnsi"/>
              </w:rPr>
              <w:t xml:space="preserve"> </w:t>
            </w:r>
            <w:r w:rsidR="00B775EC">
              <w:rPr>
                <w:rFonts w:asciiTheme="minorHAnsi" w:hAnsiTheme="minorHAnsi" w:cstheme="minorHAnsi"/>
              </w:rPr>
              <w:t>MAÑANA/TARDE/</w:t>
            </w:r>
            <w:r w:rsidR="006A4456">
              <w:rPr>
                <w:rFonts w:asciiTheme="minorHAnsi" w:hAnsiTheme="minorHAnsi" w:cstheme="minorHAnsi"/>
              </w:rPr>
              <w:t>NOCHE</w:t>
            </w:r>
          </w:p>
          <w:p w14:paraId="242A23AB" w14:textId="5834ABF5" w:rsidR="00370BEF" w:rsidRPr="00467FD1" w:rsidRDefault="00A55E60" w:rsidP="006407EF">
            <w:pPr>
              <w:rPr>
                <w:rFonts w:asciiTheme="minorHAnsi" w:hAnsiTheme="minorHAnsi" w:cstheme="minorHAnsi"/>
              </w:rPr>
            </w:pPr>
            <w:r w:rsidRPr="00B775EC">
              <w:rPr>
                <w:rFonts w:ascii="Arial Black" w:hAnsi="Arial Black" w:cstheme="minorHAnsi"/>
                <w:b/>
                <w:bCs/>
              </w:rPr>
              <w:t>SEMESTRE</w:t>
            </w:r>
            <w:r w:rsidRPr="00B775EC">
              <w:rPr>
                <w:rFonts w:ascii="Arial Black" w:hAnsi="Arial Black" w:cstheme="minorHAnsi"/>
              </w:rPr>
              <w:t xml:space="preserve">       </w:t>
            </w:r>
            <w:proofErr w:type="gramStart"/>
            <w:r w:rsidRPr="00B775EC">
              <w:rPr>
                <w:rFonts w:ascii="Arial Black" w:hAnsi="Arial Black" w:cstheme="minorHAnsi"/>
              </w:rPr>
              <w:t xml:space="preserve">  :</w:t>
            </w:r>
            <w:proofErr w:type="gramEnd"/>
            <w:r w:rsidRPr="00467FD1">
              <w:rPr>
                <w:rFonts w:asciiTheme="minorHAnsi" w:hAnsiTheme="minorHAnsi" w:cstheme="minorHAnsi"/>
              </w:rPr>
              <w:t xml:space="preserve">  202</w:t>
            </w:r>
            <w:r w:rsidR="00E676DD">
              <w:rPr>
                <w:rFonts w:asciiTheme="minorHAnsi" w:hAnsiTheme="minorHAnsi" w:cstheme="minorHAnsi"/>
              </w:rPr>
              <w:t>2-1</w:t>
            </w:r>
          </w:p>
          <w:p w14:paraId="7FA721F9" w14:textId="70171535" w:rsidR="00370BEF" w:rsidRPr="00467FD1" w:rsidRDefault="00370BEF" w:rsidP="006407EF">
            <w:pPr>
              <w:rPr>
                <w:rFonts w:asciiTheme="minorHAnsi" w:hAnsiTheme="minorHAnsi" w:cstheme="minorHAnsi"/>
              </w:rPr>
            </w:pPr>
            <w:r w:rsidRPr="00B775EC">
              <w:rPr>
                <w:rFonts w:ascii="Arial Black" w:hAnsi="Arial Black" w:cstheme="minorHAnsi"/>
                <w:b/>
                <w:bCs/>
              </w:rPr>
              <w:t xml:space="preserve">DOCENTE </w:t>
            </w:r>
            <w:r w:rsidRPr="00B775EC">
              <w:rPr>
                <w:rFonts w:ascii="Arial Black" w:hAnsi="Arial Black" w:cstheme="minorHAnsi"/>
              </w:rPr>
              <w:t xml:space="preserve">          :</w:t>
            </w:r>
            <w:r w:rsidRPr="00467FD1">
              <w:rPr>
                <w:rFonts w:asciiTheme="minorHAnsi" w:hAnsiTheme="minorHAnsi" w:cstheme="minorHAnsi"/>
              </w:rPr>
              <w:t xml:space="preserve"> </w:t>
            </w:r>
            <w:proofErr w:type="spellStart"/>
            <w:r w:rsidR="004C36CF">
              <w:rPr>
                <w:rFonts w:asciiTheme="minorHAnsi" w:hAnsiTheme="minorHAnsi" w:cstheme="minorHAnsi"/>
              </w:rPr>
              <w:t>Dr.Ivan</w:t>
            </w:r>
            <w:proofErr w:type="spellEnd"/>
            <w:r w:rsidR="004C36CF">
              <w:rPr>
                <w:rFonts w:asciiTheme="minorHAnsi" w:hAnsiTheme="minorHAnsi" w:cstheme="minorHAnsi"/>
              </w:rPr>
              <w:t xml:space="preserve"> Petrlik Azabache</w:t>
            </w:r>
          </w:p>
          <w:p w14:paraId="49CF38E7" w14:textId="77777777" w:rsidR="00370BEF" w:rsidRPr="00467FD1" w:rsidRDefault="00370BEF" w:rsidP="006407EF">
            <w:pPr>
              <w:rPr>
                <w:rFonts w:asciiTheme="minorHAnsi" w:hAnsiTheme="minorHAnsi" w:cstheme="minorHAnsi"/>
              </w:rPr>
            </w:pPr>
          </w:p>
        </w:tc>
      </w:tr>
    </w:tbl>
    <w:p w14:paraId="41DA7798" w14:textId="77777777" w:rsidR="00370BEF" w:rsidRPr="00467FD1" w:rsidRDefault="00370BEF" w:rsidP="00370BEF">
      <w:pPr>
        <w:rPr>
          <w:rFonts w:asciiTheme="minorHAnsi" w:hAnsiTheme="minorHAnsi" w:cstheme="minorHAnsi"/>
        </w:rPr>
      </w:pPr>
    </w:p>
    <w:p w14:paraId="07014BDE" w14:textId="1C5B3214" w:rsidR="00370BEF" w:rsidRDefault="00370BEF" w:rsidP="000F477E">
      <w:pPr>
        <w:pStyle w:val="Prrafodelista"/>
        <w:numPr>
          <w:ilvl w:val="0"/>
          <w:numId w:val="1"/>
        </w:numPr>
        <w:spacing w:after="0" w:line="240" w:lineRule="auto"/>
        <w:ind w:left="709" w:hanging="349"/>
        <w:contextualSpacing/>
        <w:rPr>
          <w:rFonts w:asciiTheme="minorHAnsi" w:hAnsiTheme="minorHAnsi" w:cstheme="minorHAnsi"/>
        </w:rPr>
      </w:pPr>
      <w:r w:rsidRPr="007C20D2">
        <w:rPr>
          <w:rFonts w:asciiTheme="minorHAnsi" w:hAnsiTheme="minorHAnsi" w:cstheme="minorHAnsi"/>
          <w:b/>
        </w:rPr>
        <w:t>TEMA:</w:t>
      </w:r>
      <w:r w:rsidRPr="007C20D2">
        <w:rPr>
          <w:rFonts w:asciiTheme="minorHAnsi" w:hAnsiTheme="minorHAnsi" w:cstheme="minorHAnsi"/>
        </w:rPr>
        <w:t xml:space="preserve">  </w:t>
      </w:r>
      <w:r w:rsidR="004C36CF">
        <w:rPr>
          <w:rFonts w:asciiTheme="minorHAnsi" w:hAnsiTheme="minorHAnsi" w:cstheme="minorHAnsi"/>
        </w:rPr>
        <w:t>Transacciones</w:t>
      </w:r>
    </w:p>
    <w:p w14:paraId="4F9C4037" w14:textId="77777777" w:rsidR="007C20D2" w:rsidRPr="007C20D2" w:rsidRDefault="007C20D2" w:rsidP="007C20D2">
      <w:pPr>
        <w:pStyle w:val="Prrafodelista"/>
        <w:spacing w:after="0" w:line="240" w:lineRule="auto"/>
        <w:ind w:left="1080"/>
        <w:contextualSpacing/>
        <w:rPr>
          <w:rFonts w:asciiTheme="minorHAnsi" w:hAnsiTheme="minorHAnsi" w:cstheme="minorHAnsi"/>
        </w:rPr>
      </w:pPr>
    </w:p>
    <w:p w14:paraId="57C8401D" w14:textId="1A271728" w:rsidR="00370BEF" w:rsidRDefault="00370BEF" w:rsidP="000F477E">
      <w:pPr>
        <w:pStyle w:val="Prrafodelista"/>
        <w:numPr>
          <w:ilvl w:val="0"/>
          <w:numId w:val="1"/>
        </w:numPr>
        <w:spacing w:after="0" w:line="240" w:lineRule="auto"/>
        <w:ind w:left="709" w:hanging="425"/>
        <w:contextualSpacing/>
        <w:rPr>
          <w:rFonts w:asciiTheme="minorHAnsi" w:hAnsiTheme="minorHAnsi" w:cstheme="minorHAnsi"/>
          <w:b/>
        </w:rPr>
      </w:pPr>
      <w:r w:rsidRPr="00467FD1">
        <w:rPr>
          <w:rFonts w:asciiTheme="minorHAnsi" w:hAnsiTheme="minorHAnsi" w:cstheme="minorHAnsi"/>
          <w:b/>
        </w:rPr>
        <w:t>OBJETIVOS:</w:t>
      </w:r>
    </w:p>
    <w:p w14:paraId="473A3D04" w14:textId="77777777" w:rsidR="007C20D2" w:rsidRPr="007C20D2" w:rsidRDefault="007C20D2" w:rsidP="007C20D2">
      <w:pPr>
        <w:pStyle w:val="Prrafodelista"/>
        <w:rPr>
          <w:rFonts w:asciiTheme="minorHAnsi" w:hAnsiTheme="minorHAnsi" w:cstheme="minorHAnsi"/>
          <w:b/>
        </w:rPr>
      </w:pPr>
    </w:p>
    <w:p w14:paraId="734CE78E" w14:textId="77777777" w:rsidR="00370BEF" w:rsidRPr="00467FD1" w:rsidRDefault="00370BEF" w:rsidP="000F477E">
      <w:pPr>
        <w:pStyle w:val="Prrafodelista"/>
        <w:numPr>
          <w:ilvl w:val="0"/>
          <w:numId w:val="2"/>
        </w:numPr>
        <w:spacing w:after="0" w:line="240" w:lineRule="auto"/>
        <w:ind w:left="709"/>
        <w:contextualSpacing/>
        <w:rPr>
          <w:rFonts w:asciiTheme="minorHAnsi" w:hAnsiTheme="minorHAnsi" w:cstheme="minorHAnsi"/>
        </w:rPr>
      </w:pPr>
      <w:r w:rsidRPr="00467FD1">
        <w:rPr>
          <w:rFonts w:asciiTheme="minorHAnsi" w:hAnsiTheme="minorHAnsi" w:cstheme="minorHAnsi"/>
        </w:rPr>
        <w:t>Desarrollar los ejercicios propuestos por el docente.</w:t>
      </w:r>
    </w:p>
    <w:p w14:paraId="685C241A" w14:textId="77777777" w:rsidR="00370BEF" w:rsidRPr="00467FD1" w:rsidRDefault="00370BEF" w:rsidP="00370BEF">
      <w:pPr>
        <w:ind w:left="709"/>
        <w:rPr>
          <w:rFonts w:asciiTheme="minorHAnsi" w:hAnsiTheme="minorHAnsi" w:cstheme="minorHAnsi"/>
        </w:rPr>
      </w:pPr>
    </w:p>
    <w:p w14:paraId="31E1DA7B" w14:textId="30C51A06" w:rsidR="00370BEF" w:rsidRDefault="00370BEF" w:rsidP="000F477E">
      <w:pPr>
        <w:pStyle w:val="Prrafodelista"/>
        <w:numPr>
          <w:ilvl w:val="0"/>
          <w:numId w:val="1"/>
        </w:numPr>
        <w:spacing w:after="0" w:line="240" w:lineRule="auto"/>
        <w:ind w:left="709" w:hanging="425"/>
        <w:contextualSpacing/>
        <w:rPr>
          <w:rFonts w:asciiTheme="minorHAnsi" w:hAnsiTheme="minorHAnsi" w:cstheme="minorHAnsi"/>
          <w:b/>
        </w:rPr>
      </w:pPr>
      <w:r w:rsidRPr="00467FD1">
        <w:rPr>
          <w:rFonts w:asciiTheme="minorHAnsi" w:hAnsiTheme="minorHAnsi" w:cstheme="minorHAnsi"/>
          <w:b/>
        </w:rPr>
        <w:t>METODOLOGÍA:</w:t>
      </w:r>
    </w:p>
    <w:p w14:paraId="14841E77" w14:textId="77777777" w:rsidR="007D74AB" w:rsidRPr="00467FD1" w:rsidRDefault="007D74AB" w:rsidP="007D74AB">
      <w:pPr>
        <w:pStyle w:val="Prrafodelista"/>
        <w:spacing w:after="0" w:line="240" w:lineRule="auto"/>
        <w:ind w:left="709"/>
        <w:contextualSpacing/>
        <w:rPr>
          <w:rFonts w:asciiTheme="minorHAnsi" w:hAnsiTheme="minorHAnsi" w:cstheme="minorHAnsi"/>
          <w:b/>
        </w:rPr>
      </w:pPr>
    </w:p>
    <w:p w14:paraId="40875CC7" w14:textId="77777777" w:rsidR="00370BEF" w:rsidRPr="00467FD1" w:rsidRDefault="00370BEF" w:rsidP="000F477E">
      <w:pPr>
        <w:pStyle w:val="Prrafodelista"/>
        <w:numPr>
          <w:ilvl w:val="0"/>
          <w:numId w:val="2"/>
        </w:numPr>
        <w:spacing w:after="0" w:line="240" w:lineRule="auto"/>
        <w:ind w:left="709"/>
        <w:contextualSpacing/>
        <w:rPr>
          <w:rFonts w:asciiTheme="minorHAnsi" w:hAnsiTheme="minorHAnsi" w:cstheme="minorHAnsi"/>
        </w:rPr>
      </w:pPr>
      <w:r w:rsidRPr="00467FD1">
        <w:rPr>
          <w:rFonts w:asciiTheme="minorHAnsi" w:hAnsiTheme="minorHAnsi" w:cstheme="minorHAnsi"/>
        </w:rPr>
        <w:t>Solución de los ejercicios propuestos con la guía del docente.</w:t>
      </w:r>
    </w:p>
    <w:p w14:paraId="23FF0BB2" w14:textId="59107F73" w:rsidR="00370BEF" w:rsidRPr="00467FD1" w:rsidRDefault="00370BEF" w:rsidP="000F477E">
      <w:pPr>
        <w:pStyle w:val="Prrafodelista"/>
        <w:numPr>
          <w:ilvl w:val="0"/>
          <w:numId w:val="2"/>
        </w:numPr>
        <w:spacing w:after="0" w:line="240" w:lineRule="auto"/>
        <w:ind w:left="709"/>
        <w:contextualSpacing/>
        <w:rPr>
          <w:rFonts w:asciiTheme="minorHAnsi" w:hAnsiTheme="minorHAnsi" w:cstheme="minorHAnsi"/>
        </w:rPr>
      </w:pPr>
      <w:r w:rsidRPr="00467FD1">
        <w:rPr>
          <w:rFonts w:asciiTheme="minorHAnsi" w:hAnsiTheme="minorHAnsi" w:cstheme="minorHAnsi"/>
        </w:rPr>
        <w:t>Realizar un informe de toda la secuencia del laboratorio propuesto</w:t>
      </w:r>
      <w:r w:rsidR="00B775EC">
        <w:rPr>
          <w:rFonts w:asciiTheme="minorHAnsi" w:hAnsiTheme="minorHAnsi" w:cstheme="minorHAnsi"/>
        </w:rPr>
        <w:t xml:space="preserve"> utilizando pantallas capturadas de los ejercicios propuestos explicando y justificando los resultados</w:t>
      </w:r>
      <w:r w:rsidRPr="00467FD1">
        <w:rPr>
          <w:rFonts w:asciiTheme="minorHAnsi" w:hAnsiTheme="minorHAnsi" w:cstheme="minorHAnsi"/>
        </w:rPr>
        <w:t>.</w:t>
      </w:r>
    </w:p>
    <w:p w14:paraId="0A70777F" w14:textId="77777777" w:rsidR="00370BEF" w:rsidRPr="00467FD1" w:rsidRDefault="00370BEF" w:rsidP="00370BEF">
      <w:pPr>
        <w:ind w:left="709"/>
        <w:rPr>
          <w:rFonts w:asciiTheme="minorHAnsi" w:hAnsiTheme="minorHAnsi" w:cstheme="minorHAnsi"/>
        </w:rPr>
      </w:pPr>
    </w:p>
    <w:p w14:paraId="17A4EFB9" w14:textId="2B917D3E" w:rsidR="00370BEF" w:rsidRDefault="00370BEF" w:rsidP="000F477E">
      <w:pPr>
        <w:pStyle w:val="Prrafodelista"/>
        <w:numPr>
          <w:ilvl w:val="0"/>
          <w:numId w:val="1"/>
        </w:numPr>
        <w:spacing w:after="0" w:line="240" w:lineRule="auto"/>
        <w:ind w:left="709" w:hanging="425"/>
        <w:contextualSpacing/>
        <w:rPr>
          <w:rFonts w:asciiTheme="minorHAnsi" w:hAnsiTheme="minorHAnsi" w:cstheme="minorHAnsi"/>
          <w:b/>
        </w:rPr>
      </w:pPr>
      <w:r w:rsidRPr="00467FD1">
        <w:rPr>
          <w:rFonts w:asciiTheme="minorHAnsi" w:hAnsiTheme="minorHAnsi" w:cstheme="minorHAnsi"/>
          <w:b/>
        </w:rPr>
        <w:t>RECURSOS:</w:t>
      </w:r>
    </w:p>
    <w:p w14:paraId="077E8E57" w14:textId="77777777" w:rsidR="007D74AB" w:rsidRPr="00467FD1" w:rsidRDefault="007D74AB" w:rsidP="007D74AB">
      <w:pPr>
        <w:pStyle w:val="Prrafodelista"/>
        <w:spacing w:after="0" w:line="240" w:lineRule="auto"/>
        <w:ind w:left="709"/>
        <w:contextualSpacing/>
        <w:rPr>
          <w:rFonts w:asciiTheme="minorHAnsi" w:hAnsiTheme="minorHAnsi" w:cstheme="minorHAnsi"/>
          <w:b/>
        </w:rPr>
      </w:pPr>
    </w:p>
    <w:p w14:paraId="2D8D429B" w14:textId="77777777" w:rsidR="00370BEF" w:rsidRPr="00467FD1" w:rsidRDefault="00370BEF" w:rsidP="000F477E">
      <w:pPr>
        <w:pStyle w:val="Prrafodelista"/>
        <w:numPr>
          <w:ilvl w:val="0"/>
          <w:numId w:val="3"/>
        </w:numPr>
        <w:spacing w:after="0" w:line="240" w:lineRule="auto"/>
        <w:ind w:left="709"/>
        <w:contextualSpacing/>
        <w:rPr>
          <w:rFonts w:asciiTheme="minorHAnsi" w:hAnsiTheme="minorHAnsi" w:cstheme="minorHAnsi"/>
        </w:rPr>
      </w:pPr>
      <w:r w:rsidRPr="00467FD1">
        <w:rPr>
          <w:rFonts w:asciiTheme="minorHAnsi" w:hAnsiTheme="minorHAnsi" w:cstheme="minorHAnsi"/>
        </w:rPr>
        <w:t>Equipo computacional con conexión a internet.</w:t>
      </w:r>
    </w:p>
    <w:p w14:paraId="1F410934" w14:textId="6397FF12" w:rsidR="00370BEF" w:rsidRPr="00467FD1" w:rsidRDefault="00370BEF" w:rsidP="000F477E">
      <w:pPr>
        <w:pStyle w:val="Prrafodelista"/>
        <w:numPr>
          <w:ilvl w:val="0"/>
          <w:numId w:val="3"/>
        </w:numPr>
        <w:spacing w:after="0" w:line="240" w:lineRule="auto"/>
        <w:ind w:left="709"/>
        <w:contextualSpacing/>
        <w:rPr>
          <w:rFonts w:asciiTheme="minorHAnsi" w:hAnsiTheme="minorHAnsi" w:cstheme="minorHAnsi"/>
        </w:rPr>
      </w:pPr>
      <w:r w:rsidRPr="00467FD1">
        <w:rPr>
          <w:rFonts w:asciiTheme="minorHAnsi" w:hAnsiTheme="minorHAnsi" w:cstheme="minorHAnsi"/>
        </w:rPr>
        <w:t xml:space="preserve">Utilizar </w:t>
      </w:r>
      <w:r w:rsidR="006A4456">
        <w:rPr>
          <w:rFonts w:asciiTheme="minorHAnsi" w:hAnsiTheme="minorHAnsi" w:cstheme="minorHAnsi"/>
        </w:rPr>
        <w:t>el software SQL Server</w:t>
      </w:r>
    </w:p>
    <w:p w14:paraId="1D0AE204" w14:textId="77777777" w:rsidR="00370BEF" w:rsidRPr="00467FD1" w:rsidRDefault="00370BEF" w:rsidP="000F477E">
      <w:pPr>
        <w:pStyle w:val="Prrafodelista"/>
        <w:numPr>
          <w:ilvl w:val="0"/>
          <w:numId w:val="3"/>
        </w:numPr>
        <w:spacing w:after="0" w:line="240" w:lineRule="auto"/>
        <w:ind w:left="709"/>
        <w:contextualSpacing/>
        <w:rPr>
          <w:rFonts w:asciiTheme="minorHAnsi" w:hAnsiTheme="minorHAnsi" w:cstheme="minorHAnsi"/>
        </w:rPr>
      </w:pPr>
      <w:r w:rsidRPr="00467FD1">
        <w:rPr>
          <w:rFonts w:asciiTheme="minorHAnsi" w:hAnsiTheme="minorHAnsi" w:cstheme="minorHAnsi"/>
        </w:rPr>
        <w:t>Utilizar la plataforma Blackboard para entregar el laboratorio</w:t>
      </w:r>
    </w:p>
    <w:p w14:paraId="458D69ED" w14:textId="77777777" w:rsidR="00370BEF" w:rsidRPr="00467FD1" w:rsidRDefault="00370BEF" w:rsidP="000F477E">
      <w:pPr>
        <w:pStyle w:val="Prrafodelista"/>
        <w:numPr>
          <w:ilvl w:val="0"/>
          <w:numId w:val="3"/>
        </w:numPr>
        <w:spacing w:after="0" w:line="240" w:lineRule="auto"/>
        <w:ind w:left="709"/>
        <w:contextualSpacing/>
        <w:rPr>
          <w:rFonts w:asciiTheme="minorHAnsi" w:hAnsiTheme="minorHAnsi" w:cstheme="minorHAnsi"/>
        </w:rPr>
      </w:pPr>
      <w:r w:rsidRPr="00467FD1">
        <w:rPr>
          <w:rFonts w:asciiTheme="minorHAnsi" w:hAnsiTheme="minorHAnsi" w:cstheme="minorHAnsi"/>
        </w:rPr>
        <w:t xml:space="preserve">Utilizar la plataforma de </w:t>
      </w:r>
      <w:proofErr w:type="gramStart"/>
      <w:r w:rsidRPr="00467FD1">
        <w:rPr>
          <w:rFonts w:asciiTheme="minorHAnsi" w:hAnsiTheme="minorHAnsi" w:cstheme="minorHAnsi"/>
        </w:rPr>
        <w:t>Zoom</w:t>
      </w:r>
      <w:proofErr w:type="gramEnd"/>
      <w:r w:rsidRPr="00467FD1">
        <w:rPr>
          <w:rFonts w:asciiTheme="minorHAnsi" w:hAnsiTheme="minorHAnsi" w:cstheme="minorHAnsi"/>
        </w:rPr>
        <w:t xml:space="preserve"> para la sustentación de laboratorio.</w:t>
      </w:r>
    </w:p>
    <w:p w14:paraId="5D2584F5" w14:textId="77777777" w:rsidR="00370BEF" w:rsidRPr="00467FD1" w:rsidRDefault="00370BEF" w:rsidP="00370BEF">
      <w:pPr>
        <w:ind w:left="709"/>
        <w:rPr>
          <w:rFonts w:asciiTheme="minorHAnsi" w:hAnsiTheme="minorHAnsi" w:cstheme="minorHAnsi"/>
        </w:rPr>
      </w:pPr>
    </w:p>
    <w:p w14:paraId="036A9F5F" w14:textId="1D2758C7" w:rsidR="00370BEF" w:rsidRDefault="00370BEF" w:rsidP="000F477E">
      <w:pPr>
        <w:pStyle w:val="Prrafodelista"/>
        <w:numPr>
          <w:ilvl w:val="0"/>
          <w:numId w:val="1"/>
        </w:numPr>
        <w:spacing w:after="0" w:line="240" w:lineRule="auto"/>
        <w:ind w:left="709" w:hanging="425"/>
        <w:contextualSpacing/>
        <w:rPr>
          <w:rFonts w:asciiTheme="minorHAnsi" w:hAnsiTheme="minorHAnsi" w:cstheme="minorHAnsi"/>
          <w:b/>
        </w:rPr>
      </w:pPr>
      <w:r w:rsidRPr="00467FD1">
        <w:rPr>
          <w:rFonts w:asciiTheme="minorHAnsi" w:hAnsiTheme="minorHAnsi" w:cstheme="minorHAnsi"/>
          <w:b/>
        </w:rPr>
        <w:t>DESARROLLO DE ACTIVIDADES:</w:t>
      </w:r>
    </w:p>
    <w:p w14:paraId="0985947A" w14:textId="77777777" w:rsidR="007D74AB" w:rsidRPr="00467FD1" w:rsidRDefault="007D74AB" w:rsidP="007D74AB">
      <w:pPr>
        <w:pStyle w:val="Prrafodelista"/>
        <w:spacing w:after="0" w:line="240" w:lineRule="auto"/>
        <w:ind w:left="709"/>
        <w:contextualSpacing/>
        <w:rPr>
          <w:rFonts w:asciiTheme="minorHAnsi" w:hAnsiTheme="minorHAnsi" w:cstheme="minorHAnsi"/>
          <w:b/>
        </w:rPr>
      </w:pPr>
    </w:p>
    <w:p w14:paraId="2C70B65C" w14:textId="77777777" w:rsidR="00370BEF" w:rsidRPr="00467FD1" w:rsidRDefault="00370BEF" w:rsidP="000F477E">
      <w:pPr>
        <w:pStyle w:val="Prrafodelista"/>
        <w:numPr>
          <w:ilvl w:val="1"/>
          <w:numId w:val="1"/>
        </w:numPr>
        <w:spacing w:after="0" w:line="240" w:lineRule="auto"/>
        <w:ind w:left="709"/>
        <w:contextualSpacing/>
        <w:rPr>
          <w:rFonts w:asciiTheme="minorHAnsi" w:hAnsiTheme="minorHAnsi" w:cstheme="minorHAnsi"/>
        </w:rPr>
      </w:pPr>
      <w:r w:rsidRPr="00467FD1">
        <w:rPr>
          <w:rFonts w:asciiTheme="minorHAnsi" w:hAnsiTheme="minorHAnsi" w:cstheme="minorHAnsi"/>
        </w:rPr>
        <w:t>Descripción</w:t>
      </w:r>
    </w:p>
    <w:p w14:paraId="7B10BFC2" w14:textId="77777777" w:rsidR="00370BEF" w:rsidRPr="00467FD1" w:rsidRDefault="00370BEF" w:rsidP="000F477E">
      <w:pPr>
        <w:pStyle w:val="Prrafodelista"/>
        <w:numPr>
          <w:ilvl w:val="1"/>
          <w:numId w:val="1"/>
        </w:numPr>
        <w:spacing w:after="0" w:line="240" w:lineRule="auto"/>
        <w:ind w:left="709"/>
        <w:contextualSpacing/>
        <w:rPr>
          <w:rFonts w:asciiTheme="minorHAnsi" w:hAnsiTheme="minorHAnsi" w:cstheme="minorHAnsi"/>
        </w:rPr>
      </w:pPr>
      <w:r w:rsidRPr="00467FD1">
        <w:rPr>
          <w:rFonts w:asciiTheme="minorHAnsi" w:hAnsiTheme="minorHAnsi" w:cstheme="minorHAnsi"/>
        </w:rPr>
        <w:t>Proceso</w:t>
      </w:r>
    </w:p>
    <w:p w14:paraId="5122578C" w14:textId="7D09EA1D" w:rsidR="00467FD1" w:rsidRDefault="00467FD1" w:rsidP="00CD1B34">
      <w:pPr>
        <w:spacing w:after="0" w:line="240" w:lineRule="auto"/>
        <w:ind w:left="720"/>
        <w:jc w:val="center"/>
        <w:rPr>
          <w:rFonts w:asciiTheme="minorHAnsi" w:hAnsiTheme="minorHAnsi" w:cstheme="minorHAnsi"/>
          <w:b/>
          <w:sz w:val="28"/>
          <w:szCs w:val="24"/>
        </w:rPr>
      </w:pPr>
    </w:p>
    <w:p w14:paraId="5EBBC56B" w14:textId="77777777" w:rsidR="00B775EC" w:rsidRPr="002F3771" w:rsidRDefault="00B775EC" w:rsidP="00B775EC">
      <w:pPr>
        <w:autoSpaceDE w:val="0"/>
        <w:autoSpaceDN w:val="0"/>
        <w:adjustRightInd w:val="0"/>
        <w:spacing w:after="0" w:line="360" w:lineRule="auto"/>
        <w:jc w:val="center"/>
        <w:rPr>
          <w:rFonts w:ascii="Courier New" w:hAnsi="Courier New" w:cs="Courier New"/>
          <w:b/>
          <w:noProof/>
          <w:sz w:val="24"/>
          <w:szCs w:val="24"/>
        </w:rPr>
      </w:pPr>
    </w:p>
    <w:p w14:paraId="4FAF4E31" w14:textId="77777777" w:rsidR="004C36CF" w:rsidRDefault="004C36CF" w:rsidP="004C36CF">
      <w:pPr>
        <w:jc w:val="center"/>
        <w:rPr>
          <w:b/>
          <w:color w:val="FF0000"/>
          <w:sz w:val="40"/>
          <w:szCs w:val="40"/>
        </w:rPr>
      </w:pPr>
      <w:r>
        <w:rPr>
          <w:b/>
          <w:color w:val="FF0000"/>
          <w:sz w:val="40"/>
          <w:szCs w:val="40"/>
        </w:rPr>
        <w:lastRenderedPageBreak/>
        <w:t>Ejercicios prácticos de transacciones</w:t>
      </w:r>
    </w:p>
    <w:p w14:paraId="135789D1" w14:textId="77777777" w:rsidR="004C36CF" w:rsidRDefault="004C36CF" w:rsidP="004C36CF">
      <w:pPr>
        <w:jc w:val="center"/>
        <w:rPr>
          <w:b/>
          <w:color w:val="FF0000"/>
          <w:sz w:val="40"/>
          <w:szCs w:val="40"/>
        </w:rPr>
      </w:pPr>
    </w:p>
    <w:p w14:paraId="204ECC80" w14:textId="77777777" w:rsidR="004C36CF" w:rsidRDefault="004C36CF" w:rsidP="004C36CF">
      <w:pPr>
        <w:numPr>
          <w:ilvl w:val="0"/>
          <w:numId w:val="7"/>
        </w:numPr>
        <w:spacing w:before="280" w:after="280" w:line="240" w:lineRule="auto"/>
        <w:ind w:left="284" w:hanging="284"/>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Ejecuta las siguientes instrucciones y resuelve las cuestiones que se plantean en cada paso.</w:t>
      </w:r>
    </w:p>
    <w:p w14:paraId="0A081F79" w14:textId="77777777" w:rsidR="004C36CF" w:rsidRDefault="004C36CF" w:rsidP="004C36CF">
      <w:pPr>
        <w:jc w:val="center"/>
        <w:rPr>
          <w:b/>
          <w:color w:val="FF0000"/>
          <w:sz w:val="40"/>
          <w:szCs w:val="40"/>
        </w:rPr>
      </w:pPr>
      <w:r>
        <w:rPr>
          <w:noProof/>
        </w:rPr>
        <w:drawing>
          <wp:anchor distT="0" distB="0" distL="114300" distR="114300" simplePos="0" relativeHeight="251661312" behindDoc="0" locked="0" layoutInCell="1" hidden="0" allowOverlap="1" wp14:anchorId="2ACCD691" wp14:editId="0F502FFA">
            <wp:simplePos x="0" y="0"/>
            <wp:positionH relativeFrom="column">
              <wp:posOffset>154305</wp:posOffset>
            </wp:positionH>
            <wp:positionV relativeFrom="paragraph">
              <wp:posOffset>3175</wp:posOffset>
            </wp:positionV>
            <wp:extent cx="5400040" cy="403288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00040" cy="4032885"/>
                    </a:xfrm>
                    <a:prstGeom prst="rect">
                      <a:avLst/>
                    </a:prstGeom>
                    <a:ln/>
                  </pic:spPr>
                </pic:pic>
              </a:graphicData>
            </a:graphic>
          </wp:anchor>
        </w:drawing>
      </w:r>
    </w:p>
    <w:p w14:paraId="74AC17AE" w14:textId="77777777" w:rsidR="004C36CF" w:rsidRDefault="004C36CF" w:rsidP="004C36CF">
      <w:pPr>
        <w:jc w:val="center"/>
        <w:rPr>
          <w:b/>
          <w:color w:val="FF0000"/>
          <w:sz w:val="40"/>
          <w:szCs w:val="40"/>
        </w:rPr>
      </w:pPr>
    </w:p>
    <w:p w14:paraId="09156D4B" w14:textId="77777777" w:rsidR="004C36CF" w:rsidRDefault="004C36CF" w:rsidP="004C36CF">
      <w:pPr>
        <w:jc w:val="center"/>
        <w:rPr>
          <w:b/>
          <w:color w:val="FF0000"/>
          <w:sz w:val="40"/>
          <w:szCs w:val="40"/>
        </w:rPr>
      </w:pPr>
    </w:p>
    <w:p w14:paraId="160E8C1F" w14:textId="77777777" w:rsidR="004C36CF" w:rsidRDefault="004C36CF" w:rsidP="004C36CF">
      <w:pPr>
        <w:jc w:val="center"/>
        <w:rPr>
          <w:b/>
          <w:color w:val="FF0000"/>
          <w:sz w:val="40"/>
          <w:szCs w:val="40"/>
        </w:rPr>
      </w:pPr>
      <w:r>
        <w:rPr>
          <w:noProof/>
        </w:rPr>
        <w:drawing>
          <wp:anchor distT="0" distB="0" distL="114300" distR="114300" simplePos="0" relativeHeight="251662336" behindDoc="0" locked="0" layoutInCell="1" hidden="0" allowOverlap="1" wp14:anchorId="124D3F3F" wp14:editId="38801AEB">
            <wp:simplePos x="0" y="0"/>
            <wp:positionH relativeFrom="column">
              <wp:posOffset>3789045</wp:posOffset>
            </wp:positionH>
            <wp:positionV relativeFrom="paragraph">
              <wp:posOffset>8890</wp:posOffset>
            </wp:positionV>
            <wp:extent cx="1249680" cy="661931"/>
            <wp:effectExtent l="0" t="0" r="0" b="0"/>
            <wp:wrapNone/>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1249680" cy="661931"/>
                    </a:xfrm>
                    <a:prstGeom prst="rect">
                      <a:avLst/>
                    </a:prstGeom>
                    <a:ln/>
                  </pic:spPr>
                </pic:pic>
              </a:graphicData>
            </a:graphic>
          </wp:anchor>
        </w:drawing>
      </w:r>
    </w:p>
    <w:p w14:paraId="47224BBE" w14:textId="77777777" w:rsidR="004C36CF" w:rsidRDefault="004C36CF" w:rsidP="004C36CF">
      <w:pPr>
        <w:jc w:val="center"/>
        <w:rPr>
          <w:b/>
          <w:color w:val="FF0000"/>
          <w:sz w:val="40"/>
          <w:szCs w:val="40"/>
        </w:rPr>
      </w:pPr>
    </w:p>
    <w:p w14:paraId="09C080A2" w14:textId="77777777" w:rsidR="004C36CF" w:rsidRDefault="004C36CF" w:rsidP="004C36CF">
      <w:pPr>
        <w:jc w:val="center"/>
        <w:rPr>
          <w:b/>
          <w:color w:val="FF0000"/>
          <w:sz w:val="40"/>
          <w:szCs w:val="40"/>
        </w:rPr>
      </w:pPr>
    </w:p>
    <w:p w14:paraId="39137AB4" w14:textId="77777777" w:rsidR="004C36CF" w:rsidRDefault="004C36CF" w:rsidP="004C36CF">
      <w:pPr>
        <w:jc w:val="center"/>
        <w:rPr>
          <w:b/>
          <w:color w:val="FF0000"/>
          <w:sz w:val="40"/>
          <w:szCs w:val="40"/>
        </w:rPr>
      </w:pPr>
    </w:p>
    <w:p w14:paraId="3B57198B" w14:textId="77777777" w:rsidR="004C36CF" w:rsidRDefault="004C36CF" w:rsidP="004C36CF">
      <w:pPr>
        <w:jc w:val="center"/>
        <w:rPr>
          <w:b/>
          <w:color w:val="FF0000"/>
          <w:sz w:val="40"/>
          <w:szCs w:val="40"/>
        </w:rPr>
      </w:pPr>
    </w:p>
    <w:p w14:paraId="177BAE48" w14:textId="77777777" w:rsidR="004C36CF" w:rsidRDefault="004C36CF" w:rsidP="004C36CF">
      <w:pPr>
        <w:jc w:val="center"/>
        <w:rPr>
          <w:b/>
          <w:color w:val="FF0000"/>
          <w:sz w:val="40"/>
          <w:szCs w:val="40"/>
        </w:rPr>
      </w:pPr>
    </w:p>
    <w:p w14:paraId="7ED9D040" w14:textId="77777777" w:rsidR="004C36CF" w:rsidRDefault="004C36CF" w:rsidP="004C36CF">
      <w:pPr>
        <w:jc w:val="center"/>
        <w:rPr>
          <w:b/>
          <w:color w:val="FF0000"/>
          <w:sz w:val="40"/>
          <w:szCs w:val="40"/>
        </w:rPr>
      </w:pPr>
    </w:p>
    <w:p w14:paraId="05172E20" w14:textId="77777777" w:rsidR="004C36CF" w:rsidRDefault="004C36CF" w:rsidP="004C36CF">
      <w:pPr>
        <w:rPr>
          <w:b/>
          <w:color w:val="FF0000"/>
          <w:sz w:val="40"/>
          <w:szCs w:val="40"/>
        </w:rPr>
      </w:pPr>
      <w:r>
        <w:rPr>
          <w:b/>
          <w:color w:val="FF0000"/>
          <w:sz w:val="40"/>
          <w:szCs w:val="40"/>
        </w:rPr>
        <w:t>1. ¿Qué devolverá esta consulta?</w:t>
      </w:r>
      <w:r>
        <w:rPr>
          <w:noProof/>
        </w:rPr>
        <w:drawing>
          <wp:anchor distT="0" distB="0" distL="114300" distR="114300" simplePos="0" relativeHeight="251663360" behindDoc="0" locked="0" layoutInCell="1" hidden="0" allowOverlap="1" wp14:anchorId="25958AB4" wp14:editId="74F6F35B">
            <wp:simplePos x="0" y="0"/>
            <wp:positionH relativeFrom="column">
              <wp:posOffset>52706</wp:posOffset>
            </wp:positionH>
            <wp:positionV relativeFrom="paragraph">
              <wp:posOffset>381635</wp:posOffset>
            </wp:positionV>
            <wp:extent cx="5622447" cy="2006600"/>
            <wp:effectExtent l="0" t="0" r="0" b="0"/>
            <wp:wrapNone/>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622447" cy="2006600"/>
                    </a:xfrm>
                    <a:prstGeom prst="rect">
                      <a:avLst/>
                    </a:prstGeom>
                    <a:ln/>
                  </pic:spPr>
                </pic:pic>
              </a:graphicData>
            </a:graphic>
          </wp:anchor>
        </w:drawing>
      </w:r>
    </w:p>
    <w:p w14:paraId="6551334D" w14:textId="77777777" w:rsidR="004C36CF" w:rsidRDefault="004C36CF" w:rsidP="004C36CF">
      <w:pPr>
        <w:jc w:val="center"/>
        <w:rPr>
          <w:b/>
          <w:color w:val="FF0000"/>
          <w:sz w:val="40"/>
          <w:szCs w:val="40"/>
        </w:rPr>
      </w:pPr>
    </w:p>
    <w:p w14:paraId="7729FB38" w14:textId="77777777" w:rsidR="004C36CF" w:rsidRDefault="004C36CF" w:rsidP="004C36CF">
      <w:pPr>
        <w:jc w:val="center"/>
        <w:rPr>
          <w:b/>
          <w:color w:val="FF0000"/>
          <w:sz w:val="40"/>
          <w:szCs w:val="40"/>
        </w:rPr>
      </w:pPr>
    </w:p>
    <w:p w14:paraId="209782EA" w14:textId="77777777" w:rsidR="004C36CF" w:rsidRDefault="004C36CF" w:rsidP="004C36CF">
      <w:pPr>
        <w:jc w:val="center"/>
        <w:rPr>
          <w:b/>
          <w:color w:val="FF0000"/>
          <w:sz w:val="40"/>
          <w:szCs w:val="40"/>
        </w:rPr>
      </w:pPr>
    </w:p>
    <w:p w14:paraId="6F861050" w14:textId="77777777" w:rsidR="004C36CF" w:rsidRDefault="004C36CF" w:rsidP="004C36CF">
      <w:pPr>
        <w:jc w:val="center"/>
        <w:rPr>
          <w:b/>
          <w:color w:val="FF0000"/>
          <w:sz w:val="40"/>
          <w:szCs w:val="40"/>
        </w:rPr>
      </w:pPr>
    </w:p>
    <w:p w14:paraId="052CCDF1" w14:textId="77777777" w:rsidR="004C36CF" w:rsidRDefault="004C36CF" w:rsidP="004C36CF">
      <w:pPr>
        <w:jc w:val="center"/>
        <w:rPr>
          <w:b/>
          <w:color w:val="FF0000"/>
          <w:sz w:val="40"/>
          <w:szCs w:val="40"/>
        </w:rPr>
      </w:pPr>
    </w:p>
    <w:p w14:paraId="22E55A37" w14:textId="77777777" w:rsidR="004C36CF" w:rsidRDefault="004C36CF" w:rsidP="004C36CF">
      <w:pPr>
        <w:jc w:val="center"/>
        <w:rPr>
          <w:b/>
          <w:color w:val="FF0000"/>
          <w:sz w:val="40"/>
          <w:szCs w:val="40"/>
        </w:rPr>
      </w:pPr>
    </w:p>
    <w:p w14:paraId="53C2A448" w14:textId="77777777" w:rsidR="004C36CF" w:rsidRDefault="004C36CF" w:rsidP="004C36CF">
      <w:pPr>
        <w:jc w:val="both"/>
        <w:rPr>
          <w:b/>
          <w:color w:val="FF0000"/>
          <w:sz w:val="32"/>
          <w:szCs w:val="32"/>
        </w:rPr>
      </w:pPr>
      <w:r>
        <w:rPr>
          <w:b/>
          <w:color w:val="FF0000"/>
          <w:sz w:val="32"/>
          <w:szCs w:val="32"/>
        </w:rPr>
        <w:t>Responder de manera textual y adjuntar la evidencia de captura de pantalla de lo realizado.</w:t>
      </w:r>
    </w:p>
    <w:p w14:paraId="6D252FC0" w14:textId="77777777" w:rsidR="004C36CF" w:rsidRDefault="004C36CF" w:rsidP="004C36CF">
      <w:pPr>
        <w:jc w:val="both"/>
        <w:rPr>
          <w:b/>
          <w:color w:val="FF0000"/>
          <w:sz w:val="32"/>
          <w:szCs w:val="32"/>
        </w:rPr>
      </w:pPr>
    </w:p>
    <w:p w14:paraId="46A5D189" w14:textId="77777777" w:rsidR="004C36CF" w:rsidRDefault="004C36CF" w:rsidP="004C36CF">
      <w:pPr>
        <w:numPr>
          <w:ilvl w:val="0"/>
          <w:numId w:val="7"/>
        </w:numPr>
        <w:pBdr>
          <w:top w:val="nil"/>
          <w:left w:val="nil"/>
          <w:bottom w:val="nil"/>
          <w:right w:val="nil"/>
          <w:between w:val="nil"/>
        </w:pBdr>
        <w:jc w:val="both"/>
        <w:rPr>
          <w:b/>
          <w:color w:val="FF0000"/>
          <w:sz w:val="32"/>
          <w:szCs w:val="32"/>
        </w:rPr>
      </w:pPr>
      <w:r>
        <w:rPr>
          <w:rFonts w:cs="Calibri"/>
          <w:b/>
          <w:color w:val="FF0000"/>
          <w:sz w:val="32"/>
          <w:szCs w:val="32"/>
        </w:rPr>
        <w:t xml:space="preserve">Vamos a intentar deshacer la transacción actual y luego de ejecutar el </w:t>
      </w:r>
      <w:proofErr w:type="gramStart"/>
      <w:r>
        <w:rPr>
          <w:rFonts w:cs="Calibri"/>
          <w:b/>
          <w:color w:val="FF0000"/>
          <w:sz w:val="32"/>
          <w:szCs w:val="32"/>
        </w:rPr>
        <w:t>ROLLBACK ,</w:t>
      </w:r>
      <w:proofErr w:type="gramEnd"/>
      <w:r>
        <w:rPr>
          <w:rFonts w:cs="Calibri"/>
          <w:b/>
          <w:color w:val="FF0000"/>
          <w:sz w:val="32"/>
          <w:szCs w:val="32"/>
        </w:rPr>
        <w:t xml:space="preserve"> realizar una consulta a la  tabla producto . Explique lo observado</w:t>
      </w:r>
    </w:p>
    <w:p w14:paraId="6264471D" w14:textId="77777777" w:rsidR="004C36CF" w:rsidRDefault="004C36CF" w:rsidP="004C36CF">
      <w:pPr>
        <w:jc w:val="both"/>
        <w:rPr>
          <w:b/>
          <w:color w:val="FF0000"/>
          <w:sz w:val="32"/>
          <w:szCs w:val="32"/>
        </w:rPr>
      </w:pPr>
      <w:r>
        <w:rPr>
          <w:noProof/>
        </w:rPr>
        <w:drawing>
          <wp:inline distT="0" distB="0" distL="0" distR="0" wp14:anchorId="40E2CD57" wp14:editId="57EC5001">
            <wp:extent cx="5400040" cy="254762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400040" cy="2547620"/>
                    </a:xfrm>
                    <a:prstGeom prst="rect">
                      <a:avLst/>
                    </a:prstGeom>
                    <a:ln/>
                  </pic:spPr>
                </pic:pic>
              </a:graphicData>
            </a:graphic>
          </wp:inline>
        </w:drawing>
      </w:r>
    </w:p>
    <w:p w14:paraId="3C091547" w14:textId="77777777" w:rsidR="004C36CF" w:rsidRDefault="004C36CF" w:rsidP="004C36CF">
      <w:pPr>
        <w:jc w:val="both"/>
        <w:rPr>
          <w:b/>
          <w:color w:val="FF0000"/>
          <w:sz w:val="32"/>
          <w:szCs w:val="32"/>
        </w:rPr>
      </w:pPr>
      <w:r>
        <w:rPr>
          <w:b/>
          <w:color w:val="FF0000"/>
          <w:sz w:val="32"/>
          <w:szCs w:val="32"/>
        </w:rPr>
        <w:t xml:space="preserve">Responder de manera textual (Justifique su </w:t>
      </w:r>
      <w:proofErr w:type="gramStart"/>
      <w:r>
        <w:rPr>
          <w:b/>
          <w:color w:val="FF0000"/>
          <w:sz w:val="32"/>
          <w:szCs w:val="32"/>
        </w:rPr>
        <w:t>respuesta )</w:t>
      </w:r>
      <w:proofErr w:type="gramEnd"/>
      <w:r>
        <w:rPr>
          <w:b/>
          <w:color w:val="FF0000"/>
          <w:sz w:val="32"/>
          <w:szCs w:val="32"/>
        </w:rPr>
        <w:t xml:space="preserve">  y adjuntar la evidencia de captura de pantalla de lo realizado.</w:t>
      </w:r>
    </w:p>
    <w:p w14:paraId="4382144B" w14:textId="77777777" w:rsidR="004C36CF" w:rsidRDefault="004C36CF" w:rsidP="004C36CF">
      <w:pPr>
        <w:jc w:val="both"/>
        <w:rPr>
          <w:b/>
          <w:color w:val="FF0000"/>
          <w:sz w:val="32"/>
          <w:szCs w:val="32"/>
        </w:rPr>
      </w:pPr>
    </w:p>
    <w:p w14:paraId="7051505E" w14:textId="77777777" w:rsidR="004C36CF" w:rsidRDefault="004C36CF" w:rsidP="004C36CF">
      <w:pPr>
        <w:jc w:val="both"/>
        <w:rPr>
          <w:b/>
          <w:color w:val="FF0000"/>
          <w:sz w:val="32"/>
          <w:szCs w:val="32"/>
        </w:rPr>
      </w:pPr>
    </w:p>
    <w:p w14:paraId="7A851F28" w14:textId="77777777" w:rsidR="004C36CF" w:rsidRDefault="004C36CF" w:rsidP="004C36CF">
      <w:pPr>
        <w:jc w:val="both"/>
        <w:rPr>
          <w:b/>
          <w:color w:val="FF0000"/>
          <w:sz w:val="32"/>
          <w:szCs w:val="32"/>
        </w:rPr>
      </w:pPr>
      <w:r>
        <w:rPr>
          <w:b/>
          <w:color w:val="FF0000"/>
          <w:sz w:val="32"/>
          <w:szCs w:val="32"/>
        </w:rPr>
        <w:t xml:space="preserve">3) Ejecutamos la siguiente transacción y luego de </w:t>
      </w:r>
      <w:proofErr w:type="gramStart"/>
      <w:r>
        <w:rPr>
          <w:b/>
          <w:color w:val="FF0000"/>
          <w:sz w:val="32"/>
          <w:szCs w:val="32"/>
        </w:rPr>
        <w:t>esta  realice</w:t>
      </w:r>
      <w:proofErr w:type="gramEnd"/>
      <w:r>
        <w:rPr>
          <w:b/>
          <w:color w:val="FF0000"/>
          <w:sz w:val="32"/>
          <w:szCs w:val="32"/>
        </w:rPr>
        <w:t xml:space="preserve">  nuevamente un </w:t>
      </w:r>
      <w:proofErr w:type="spellStart"/>
      <w:r>
        <w:rPr>
          <w:b/>
          <w:color w:val="FF0000"/>
          <w:sz w:val="32"/>
          <w:szCs w:val="32"/>
        </w:rPr>
        <w:t>select</w:t>
      </w:r>
      <w:proofErr w:type="spellEnd"/>
      <w:r>
        <w:rPr>
          <w:b/>
          <w:color w:val="FF0000"/>
          <w:sz w:val="32"/>
          <w:szCs w:val="32"/>
        </w:rPr>
        <w:t xml:space="preserve"> * </w:t>
      </w:r>
      <w:proofErr w:type="spellStart"/>
      <w:r>
        <w:rPr>
          <w:b/>
          <w:color w:val="FF0000"/>
          <w:sz w:val="32"/>
          <w:szCs w:val="32"/>
        </w:rPr>
        <w:t>from</w:t>
      </w:r>
      <w:proofErr w:type="spellEnd"/>
      <w:r>
        <w:rPr>
          <w:b/>
          <w:color w:val="FF0000"/>
          <w:sz w:val="32"/>
          <w:szCs w:val="32"/>
        </w:rPr>
        <w:t xml:space="preserve">  producto.</w:t>
      </w:r>
    </w:p>
    <w:p w14:paraId="600928DB" w14:textId="77777777" w:rsidR="004C36CF" w:rsidRDefault="004C36CF" w:rsidP="004C36CF">
      <w:pPr>
        <w:jc w:val="both"/>
        <w:rPr>
          <w:b/>
          <w:color w:val="FF0000"/>
          <w:sz w:val="32"/>
          <w:szCs w:val="32"/>
        </w:rPr>
      </w:pPr>
      <w:r>
        <w:rPr>
          <w:noProof/>
        </w:rPr>
        <w:drawing>
          <wp:anchor distT="0" distB="0" distL="114300" distR="114300" simplePos="0" relativeHeight="251664384" behindDoc="0" locked="0" layoutInCell="1" hidden="0" allowOverlap="1" wp14:anchorId="1FC6288E" wp14:editId="100EA289">
            <wp:simplePos x="0" y="0"/>
            <wp:positionH relativeFrom="column">
              <wp:posOffset>-634</wp:posOffset>
            </wp:positionH>
            <wp:positionV relativeFrom="paragraph">
              <wp:posOffset>9525</wp:posOffset>
            </wp:positionV>
            <wp:extent cx="5400040" cy="1675765"/>
            <wp:effectExtent l="0" t="0" r="0" b="0"/>
            <wp:wrapNone/>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00040" cy="1675765"/>
                    </a:xfrm>
                    <a:prstGeom prst="rect">
                      <a:avLst/>
                    </a:prstGeom>
                    <a:ln/>
                  </pic:spPr>
                </pic:pic>
              </a:graphicData>
            </a:graphic>
          </wp:anchor>
        </w:drawing>
      </w:r>
    </w:p>
    <w:p w14:paraId="5A7145FB" w14:textId="77777777" w:rsidR="004C36CF" w:rsidRDefault="004C36CF" w:rsidP="004C36CF">
      <w:pPr>
        <w:jc w:val="center"/>
        <w:rPr>
          <w:b/>
          <w:color w:val="FF0000"/>
          <w:sz w:val="40"/>
          <w:szCs w:val="40"/>
        </w:rPr>
      </w:pPr>
    </w:p>
    <w:p w14:paraId="469681A7" w14:textId="77777777" w:rsidR="004C36CF" w:rsidRDefault="004C36CF" w:rsidP="004C36CF">
      <w:pPr>
        <w:jc w:val="center"/>
        <w:rPr>
          <w:b/>
          <w:color w:val="FF0000"/>
          <w:sz w:val="40"/>
          <w:szCs w:val="40"/>
        </w:rPr>
      </w:pPr>
    </w:p>
    <w:p w14:paraId="16F8CAD9" w14:textId="77777777" w:rsidR="004C36CF" w:rsidRDefault="004C36CF" w:rsidP="004C36CF">
      <w:pPr>
        <w:jc w:val="center"/>
        <w:rPr>
          <w:b/>
          <w:color w:val="FF0000"/>
          <w:sz w:val="40"/>
          <w:szCs w:val="40"/>
        </w:rPr>
      </w:pPr>
    </w:p>
    <w:p w14:paraId="618A9EE0" w14:textId="77777777" w:rsidR="004C36CF" w:rsidRDefault="004C36CF" w:rsidP="004C36CF">
      <w:pPr>
        <w:jc w:val="both"/>
        <w:rPr>
          <w:b/>
          <w:color w:val="FF0000"/>
          <w:sz w:val="32"/>
          <w:szCs w:val="32"/>
        </w:rPr>
      </w:pPr>
      <w:r>
        <w:rPr>
          <w:b/>
          <w:color w:val="FF0000"/>
          <w:sz w:val="32"/>
          <w:szCs w:val="32"/>
        </w:rPr>
        <w:lastRenderedPageBreak/>
        <w:t xml:space="preserve">Responder de manera textual </w:t>
      </w:r>
      <w:proofErr w:type="gramStart"/>
      <w:r>
        <w:rPr>
          <w:b/>
          <w:color w:val="FF0000"/>
          <w:sz w:val="32"/>
          <w:szCs w:val="32"/>
        </w:rPr>
        <w:t>( Justifique</w:t>
      </w:r>
      <w:proofErr w:type="gramEnd"/>
      <w:r>
        <w:rPr>
          <w:b/>
          <w:color w:val="FF0000"/>
          <w:sz w:val="32"/>
          <w:szCs w:val="32"/>
        </w:rPr>
        <w:t xml:space="preserve"> su respuesta ) y adjuntar la evidencia de captura de pantalla de lo realizado. </w:t>
      </w:r>
    </w:p>
    <w:p w14:paraId="1DFDF27C" w14:textId="77777777" w:rsidR="004C36CF" w:rsidRDefault="004C36CF" w:rsidP="004C36CF">
      <w:pPr>
        <w:rPr>
          <w:b/>
          <w:color w:val="FF0000"/>
          <w:sz w:val="36"/>
          <w:szCs w:val="36"/>
        </w:rPr>
      </w:pPr>
      <w:r>
        <w:rPr>
          <w:b/>
          <w:color w:val="FF0000"/>
          <w:sz w:val="36"/>
          <w:szCs w:val="36"/>
        </w:rPr>
        <w:t>4) Ejecutamos la siguiente transacción y luego de esta mismas realice una consulta a la tabla producto.</w:t>
      </w:r>
    </w:p>
    <w:p w14:paraId="324C433C" w14:textId="77777777" w:rsidR="004C36CF" w:rsidRDefault="004C36CF" w:rsidP="004C36CF">
      <w:pPr>
        <w:rPr>
          <w:b/>
          <w:color w:val="FF0000"/>
          <w:sz w:val="40"/>
          <w:szCs w:val="40"/>
        </w:rPr>
      </w:pPr>
      <w:r>
        <w:rPr>
          <w:noProof/>
        </w:rPr>
        <w:drawing>
          <wp:anchor distT="0" distB="0" distL="114300" distR="114300" simplePos="0" relativeHeight="251665408" behindDoc="0" locked="0" layoutInCell="1" hidden="0" allowOverlap="1" wp14:anchorId="1C7E182C" wp14:editId="2C71FE84">
            <wp:simplePos x="0" y="0"/>
            <wp:positionH relativeFrom="column">
              <wp:posOffset>1</wp:posOffset>
            </wp:positionH>
            <wp:positionV relativeFrom="paragraph">
              <wp:posOffset>9525</wp:posOffset>
            </wp:positionV>
            <wp:extent cx="5400040" cy="1701800"/>
            <wp:effectExtent l="0" t="0" r="0" b="0"/>
            <wp:wrapNone/>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400040" cy="1701800"/>
                    </a:xfrm>
                    <a:prstGeom prst="rect">
                      <a:avLst/>
                    </a:prstGeom>
                    <a:ln/>
                  </pic:spPr>
                </pic:pic>
              </a:graphicData>
            </a:graphic>
          </wp:anchor>
        </w:drawing>
      </w:r>
    </w:p>
    <w:p w14:paraId="32BC1383" w14:textId="77777777" w:rsidR="004C36CF" w:rsidRDefault="004C36CF" w:rsidP="004C36CF">
      <w:pPr>
        <w:jc w:val="center"/>
        <w:rPr>
          <w:b/>
          <w:color w:val="FF0000"/>
          <w:sz w:val="40"/>
          <w:szCs w:val="40"/>
        </w:rPr>
      </w:pPr>
    </w:p>
    <w:p w14:paraId="744563B3" w14:textId="77777777" w:rsidR="004C36CF" w:rsidRDefault="004C36CF" w:rsidP="004C36CF">
      <w:pPr>
        <w:jc w:val="center"/>
        <w:rPr>
          <w:b/>
          <w:color w:val="FF0000"/>
          <w:sz w:val="40"/>
          <w:szCs w:val="40"/>
        </w:rPr>
      </w:pPr>
    </w:p>
    <w:p w14:paraId="250EC570" w14:textId="77777777" w:rsidR="004C36CF" w:rsidRDefault="004C36CF" w:rsidP="004C36CF">
      <w:pPr>
        <w:jc w:val="center"/>
        <w:rPr>
          <w:b/>
          <w:color w:val="FF0000"/>
          <w:sz w:val="40"/>
          <w:szCs w:val="40"/>
        </w:rPr>
      </w:pPr>
    </w:p>
    <w:p w14:paraId="42B91375" w14:textId="77777777" w:rsidR="004C36CF" w:rsidRDefault="004C36CF" w:rsidP="004C36CF">
      <w:pPr>
        <w:jc w:val="both"/>
        <w:rPr>
          <w:b/>
          <w:color w:val="FF0000"/>
          <w:sz w:val="32"/>
          <w:szCs w:val="32"/>
        </w:rPr>
      </w:pPr>
      <w:r>
        <w:rPr>
          <w:b/>
          <w:color w:val="FF0000"/>
          <w:sz w:val="32"/>
          <w:szCs w:val="32"/>
        </w:rPr>
        <w:t xml:space="preserve">Responder de manera textual (Justifique su respuesta) y adjuntar la evidencia de captura de pantalla de lo realizado. </w:t>
      </w:r>
    </w:p>
    <w:p w14:paraId="512C4B11" w14:textId="77777777" w:rsidR="004C36CF" w:rsidRDefault="004C36CF" w:rsidP="004C36CF">
      <w:pPr>
        <w:jc w:val="center"/>
        <w:rPr>
          <w:b/>
          <w:color w:val="FF0000"/>
          <w:sz w:val="40"/>
          <w:szCs w:val="40"/>
        </w:rPr>
      </w:pPr>
    </w:p>
    <w:p w14:paraId="2B48A3AB" w14:textId="77777777" w:rsidR="004C36CF" w:rsidRDefault="004C36CF" w:rsidP="004C36CF">
      <w:pPr>
        <w:jc w:val="center"/>
        <w:rPr>
          <w:b/>
          <w:color w:val="FF0000"/>
          <w:sz w:val="40"/>
          <w:szCs w:val="40"/>
        </w:rPr>
      </w:pPr>
    </w:p>
    <w:p w14:paraId="1CBB9E75" w14:textId="77777777" w:rsidR="004C36CF" w:rsidRDefault="004C36CF" w:rsidP="004C36CF">
      <w:pPr>
        <w:jc w:val="both"/>
        <w:rPr>
          <w:b/>
          <w:color w:val="FF0000"/>
          <w:sz w:val="32"/>
          <w:szCs w:val="32"/>
        </w:rPr>
      </w:pPr>
      <w:r>
        <w:rPr>
          <w:b/>
          <w:color w:val="FF0000"/>
          <w:sz w:val="32"/>
          <w:szCs w:val="32"/>
        </w:rPr>
        <w:t>5) Considera que tenemos una tabla donde almacenamos información sobre cuentas bancarias definida de la siguiente manera:</w:t>
      </w:r>
    </w:p>
    <w:p w14:paraId="64BA9EFB" w14:textId="77777777" w:rsidR="004C36CF" w:rsidRDefault="004C36CF" w:rsidP="004C36CF">
      <w:pPr>
        <w:jc w:val="center"/>
        <w:rPr>
          <w:b/>
          <w:color w:val="FF0000"/>
          <w:sz w:val="40"/>
          <w:szCs w:val="40"/>
        </w:rPr>
      </w:pPr>
      <w:r>
        <w:rPr>
          <w:noProof/>
        </w:rPr>
        <w:drawing>
          <wp:anchor distT="0" distB="0" distL="114300" distR="114300" simplePos="0" relativeHeight="251666432" behindDoc="0" locked="0" layoutInCell="1" hidden="0" allowOverlap="1" wp14:anchorId="2C3DE013" wp14:editId="5CCA15BD">
            <wp:simplePos x="0" y="0"/>
            <wp:positionH relativeFrom="column">
              <wp:posOffset>-634</wp:posOffset>
            </wp:positionH>
            <wp:positionV relativeFrom="paragraph">
              <wp:posOffset>1270</wp:posOffset>
            </wp:positionV>
            <wp:extent cx="5400040" cy="2239645"/>
            <wp:effectExtent l="0" t="0" r="0" b="0"/>
            <wp:wrapNone/>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400040" cy="2239645"/>
                    </a:xfrm>
                    <a:prstGeom prst="rect">
                      <a:avLst/>
                    </a:prstGeom>
                    <a:ln/>
                  </pic:spPr>
                </pic:pic>
              </a:graphicData>
            </a:graphic>
          </wp:anchor>
        </w:drawing>
      </w:r>
    </w:p>
    <w:p w14:paraId="6671F107" w14:textId="77777777" w:rsidR="004C36CF" w:rsidRDefault="004C36CF" w:rsidP="004C36CF">
      <w:pPr>
        <w:jc w:val="center"/>
        <w:rPr>
          <w:b/>
          <w:color w:val="FF0000"/>
          <w:sz w:val="40"/>
          <w:szCs w:val="40"/>
        </w:rPr>
      </w:pPr>
    </w:p>
    <w:p w14:paraId="3C387E52" w14:textId="77777777" w:rsidR="004C36CF" w:rsidRDefault="004C36CF" w:rsidP="004C36CF">
      <w:pPr>
        <w:jc w:val="center"/>
        <w:rPr>
          <w:b/>
          <w:color w:val="FF0000"/>
          <w:sz w:val="40"/>
          <w:szCs w:val="40"/>
        </w:rPr>
      </w:pPr>
    </w:p>
    <w:p w14:paraId="5E52F564" w14:textId="77777777" w:rsidR="004C36CF" w:rsidRDefault="004C36CF" w:rsidP="004C36CF">
      <w:pPr>
        <w:jc w:val="center"/>
        <w:rPr>
          <w:b/>
          <w:color w:val="FF0000"/>
          <w:sz w:val="40"/>
          <w:szCs w:val="40"/>
        </w:rPr>
      </w:pPr>
    </w:p>
    <w:p w14:paraId="2F9CE2DB" w14:textId="77777777" w:rsidR="004C36CF" w:rsidRDefault="004C36CF" w:rsidP="004C36CF">
      <w:pPr>
        <w:jc w:val="center"/>
        <w:rPr>
          <w:b/>
          <w:color w:val="FF0000"/>
          <w:sz w:val="40"/>
          <w:szCs w:val="40"/>
        </w:rPr>
      </w:pPr>
    </w:p>
    <w:p w14:paraId="30B7CA1F" w14:textId="77777777" w:rsidR="004C36CF" w:rsidRDefault="004C36CF" w:rsidP="004C36CF">
      <w:pPr>
        <w:jc w:val="both"/>
        <w:rPr>
          <w:b/>
          <w:color w:val="FF0000"/>
          <w:sz w:val="28"/>
          <w:szCs w:val="28"/>
        </w:rPr>
      </w:pPr>
    </w:p>
    <w:p w14:paraId="15D1C395" w14:textId="77777777" w:rsidR="004C36CF" w:rsidRDefault="004C36CF" w:rsidP="004C36CF">
      <w:pPr>
        <w:jc w:val="both"/>
        <w:rPr>
          <w:b/>
          <w:color w:val="FF0000"/>
          <w:sz w:val="28"/>
          <w:szCs w:val="28"/>
        </w:rPr>
      </w:pPr>
      <w:r>
        <w:rPr>
          <w:b/>
          <w:color w:val="FF0000"/>
          <w:sz w:val="28"/>
          <w:szCs w:val="28"/>
        </w:rPr>
        <w:t>Suponga que queremos realizar una transferencia de dinero entre dos cuentas bancarias con la siguiente transacción:</w:t>
      </w:r>
    </w:p>
    <w:p w14:paraId="2B48E713" w14:textId="77777777" w:rsidR="004C36CF" w:rsidRDefault="004C36CF" w:rsidP="004C36CF">
      <w:pPr>
        <w:jc w:val="both"/>
        <w:rPr>
          <w:b/>
          <w:color w:val="FF0000"/>
          <w:sz w:val="28"/>
          <w:szCs w:val="28"/>
        </w:rPr>
      </w:pPr>
      <w:r>
        <w:rPr>
          <w:noProof/>
        </w:rPr>
        <w:lastRenderedPageBreak/>
        <w:drawing>
          <wp:anchor distT="0" distB="0" distL="114300" distR="114300" simplePos="0" relativeHeight="251667456" behindDoc="0" locked="0" layoutInCell="1" hidden="0" allowOverlap="1" wp14:anchorId="4FB0CF86" wp14:editId="4D1615AE">
            <wp:simplePos x="0" y="0"/>
            <wp:positionH relativeFrom="column">
              <wp:posOffset>-13334</wp:posOffset>
            </wp:positionH>
            <wp:positionV relativeFrom="paragraph">
              <wp:posOffset>6985</wp:posOffset>
            </wp:positionV>
            <wp:extent cx="5400040" cy="1403985"/>
            <wp:effectExtent l="0" t="0" r="0" b="0"/>
            <wp:wrapNone/>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400040" cy="1403985"/>
                    </a:xfrm>
                    <a:prstGeom prst="rect">
                      <a:avLst/>
                    </a:prstGeom>
                    <a:ln/>
                  </pic:spPr>
                </pic:pic>
              </a:graphicData>
            </a:graphic>
          </wp:anchor>
        </w:drawing>
      </w:r>
    </w:p>
    <w:p w14:paraId="26D5835E" w14:textId="77777777" w:rsidR="004C36CF" w:rsidRDefault="004C36CF" w:rsidP="004C36CF">
      <w:pPr>
        <w:jc w:val="both"/>
        <w:rPr>
          <w:b/>
          <w:color w:val="FF0000"/>
          <w:sz w:val="28"/>
          <w:szCs w:val="28"/>
        </w:rPr>
      </w:pPr>
    </w:p>
    <w:p w14:paraId="681D8137" w14:textId="77777777" w:rsidR="004C36CF" w:rsidRDefault="004C36CF" w:rsidP="004C36CF">
      <w:pPr>
        <w:jc w:val="center"/>
        <w:rPr>
          <w:b/>
          <w:color w:val="FF0000"/>
          <w:sz w:val="40"/>
          <w:szCs w:val="40"/>
        </w:rPr>
      </w:pPr>
    </w:p>
    <w:p w14:paraId="4EF3138A" w14:textId="77777777" w:rsidR="004C36CF" w:rsidRDefault="004C36CF" w:rsidP="004C36CF">
      <w:pPr>
        <w:jc w:val="both"/>
        <w:rPr>
          <w:b/>
          <w:color w:val="FF0000"/>
          <w:sz w:val="28"/>
          <w:szCs w:val="28"/>
        </w:rPr>
      </w:pPr>
    </w:p>
    <w:p w14:paraId="5E4178F0" w14:textId="77777777" w:rsidR="004C36CF" w:rsidRDefault="004C36CF" w:rsidP="004C36CF">
      <w:pPr>
        <w:jc w:val="both"/>
        <w:rPr>
          <w:b/>
          <w:color w:val="FF0000"/>
          <w:sz w:val="32"/>
          <w:szCs w:val="32"/>
        </w:rPr>
      </w:pPr>
      <w:r>
        <w:rPr>
          <w:b/>
          <w:color w:val="FF0000"/>
          <w:sz w:val="32"/>
          <w:szCs w:val="32"/>
        </w:rPr>
        <w:t xml:space="preserve">Responder de manera textual (Justifique su respuesta) y adjuntar la evidencia de captura de pantalla de lo realizado. </w:t>
      </w:r>
    </w:p>
    <w:p w14:paraId="10C966EF" w14:textId="77777777" w:rsidR="004C36CF" w:rsidRDefault="004C36CF" w:rsidP="004C36CF">
      <w:pPr>
        <w:jc w:val="both"/>
        <w:rPr>
          <w:b/>
          <w:color w:val="FF0000"/>
          <w:sz w:val="28"/>
          <w:szCs w:val="28"/>
        </w:rPr>
      </w:pPr>
    </w:p>
    <w:p w14:paraId="197E86D7" w14:textId="77777777" w:rsidR="004C36CF" w:rsidRDefault="004C36CF" w:rsidP="004C36CF">
      <w:pPr>
        <w:numPr>
          <w:ilvl w:val="0"/>
          <w:numId w:val="8"/>
        </w:numPr>
        <w:pBdr>
          <w:top w:val="nil"/>
          <w:left w:val="nil"/>
          <w:bottom w:val="nil"/>
          <w:right w:val="nil"/>
          <w:between w:val="nil"/>
        </w:pBdr>
        <w:jc w:val="both"/>
        <w:rPr>
          <w:b/>
          <w:color w:val="FF0000"/>
          <w:sz w:val="24"/>
          <w:szCs w:val="24"/>
        </w:rPr>
      </w:pPr>
      <w:r>
        <w:rPr>
          <w:rFonts w:cs="Calibri"/>
          <w:b/>
          <w:color w:val="FF0000"/>
          <w:sz w:val="24"/>
          <w:szCs w:val="24"/>
        </w:rPr>
        <w:t>¿Qué ocurriría si el sistema falla o si se pierde la conexión entre el cliente y el servidor después de realizar la primera sentencia UPDATE?</w:t>
      </w:r>
    </w:p>
    <w:p w14:paraId="2607996F" w14:textId="77777777" w:rsidR="004C36CF" w:rsidRDefault="004C36CF" w:rsidP="004C36CF">
      <w:pPr>
        <w:jc w:val="both"/>
        <w:rPr>
          <w:b/>
          <w:color w:val="FF0000"/>
          <w:sz w:val="24"/>
          <w:szCs w:val="24"/>
        </w:rPr>
      </w:pPr>
    </w:p>
    <w:p w14:paraId="0C95FB10" w14:textId="77777777" w:rsidR="004C36CF" w:rsidRDefault="004C36CF" w:rsidP="004C36CF">
      <w:pPr>
        <w:numPr>
          <w:ilvl w:val="0"/>
          <w:numId w:val="8"/>
        </w:numPr>
        <w:pBdr>
          <w:top w:val="nil"/>
          <w:left w:val="nil"/>
          <w:bottom w:val="nil"/>
          <w:right w:val="nil"/>
          <w:between w:val="nil"/>
        </w:pBdr>
        <w:jc w:val="both"/>
        <w:rPr>
          <w:b/>
          <w:color w:val="FF0000"/>
          <w:sz w:val="24"/>
          <w:szCs w:val="24"/>
        </w:rPr>
      </w:pPr>
      <w:r>
        <w:rPr>
          <w:rFonts w:cs="Calibri"/>
          <w:b/>
          <w:color w:val="FF0000"/>
          <w:sz w:val="24"/>
          <w:szCs w:val="24"/>
        </w:rPr>
        <w:t xml:space="preserve">¿Qué ocurriría si no existiese alguna de las dos cuentas (id = 20 </w:t>
      </w:r>
      <w:proofErr w:type="spellStart"/>
      <w:r>
        <w:rPr>
          <w:rFonts w:cs="Calibri"/>
          <w:b/>
          <w:color w:val="FF0000"/>
          <w:sz w:val="24"/>
          <w:szCs w:val="24"/>
        </w:rPr>
        <w:t>y</w:t>
      </w:r>
      <w:proofErr w:type="spellEnd"/>
      <w:r>
        <w:rPr>
          <w:rFonts w:cs="Calibri"/>
          <w:b/>
          <w:color w:val="FF0000"/>
          <w:sz w:val="24"/>
          <w:szCs w:val="24"/>
        </w:rPr>
        <w:t xml:space="preserve"> id = 30)?</w:t>
      </w:r>
    </w:p>
    <w:p w14:paraId="70CD5014" w14:textId="77777777" w:rsidR="004C36CF" w:rsidRDefault="004C36CF" w:rsidP="004C36CF">
      <w:pPr>
        <w:jc w:val="both"/>
        <w:rPr>
          <w:b/>
          <w:color w:val="FF0000"/>
          <w:sz w:val="24"/>
          <w:szCs w:val="24"/>
        </w:rPr>
      </w:pPr>
    </w:p>
    <w:p w14:paraId="0F86031C" w14:textId="77777777" w:rsidR="004C36CF" w:rsidRDefault="004C36CF" w:rsidP="004C36CF">
      <w:pPr>
        <w:numPr>
          <w:ilvl w:val="0"/>
          <w:numId w:val="8"/>
        </w:numPr>
        <w:pBdr>
          <w:top w:val="nil"/>
          <w:left w:val="nil"/>
          <w:bottom w:val="nil"/>
          <w:right w:val="nil"/>
          <w:between w:val="nil"/>
        </w:pBdr>
        <w:jc w:val="both"/>
        <w:rPr>
          <w:b/>
          <w:color w:val="FF0000"/>
          <w:sz w:val="24"/>
          <w:szCs w:val="24"/>
        </w:rPr>
      </w:pPr>
      <w:r>
        <w:rPr>
          <w:rFonts w:cs="Calibri"/>
          <w:b/>
          <w:color w:val="FF0000"/>
          <w:sz w:val="24"/>
          <w:szCs w:val="24"/>
        </w:rPr>
        <w:t>¿Qué ocurriría en el caso de que la primera sentencia UPDATE falle porque hay menos de 100 € en la cuenta y no se cumpla la restricción del CHECK establecida en la tabla?</w:t>
      </w:r>
    </w:p>
    <w:p w14:paraId="2331F5C2" w14:textId="77777777" w:rsidR="004C36CF" w:rsidRDefault="004C36CF" w:rsidP="004C36CF">
      <w:pPr>
        <w:jc w:val="both"/>
        <w:rPr>
          <w:b/>
          <w:color w:val="FF0000"/>
          <w:sz w:val="28"/>
          <w:szCs w:val="28"/>
        </w:rPr>
      </w:pPr>
    </w:p>
    <w:p w14:paraId="4EADC9E0" w14:textId="77777777" w:rsidR="004C36CF" w:rsidRDefault="004C36CF" w:rsidP="004C36CF">
      <w:pPr>
        <w:jc w:val="both"/>
        <w:rPr>
          <w:b/>
          <w:color w:val="FF0000"/>
          <w:sz w:val="36"/>
          <w:szCs w:val="36"/>
        </w:rPr>
      </w:pPr>
    </w:p>
    <w:p w14:paraId="7C266B44" w14:textId="77777777" w:rsidR="004C36CF" w:rsidRDefault="004C36CF" w:rsidP="004C36CF">
      <w:pPr>
        <w:jc w:val="both"/>
        <w:rPr>
          <w:b/>
          <w:color w:val="FF0000"/>
          <w:sz w:val="36"/>
          <w:szCs w:val="36"/>
        </w:rPr>
      </w:pPr>
    </w:p>
    <w:p w14:paraId="68EE0830" w14:textId="77777777" w:rsidR="004C36CF" w:rsidRDefault="004C36CF" w:rsidP="004C36CF">
      <w:pPr>
        <w:jc w:val="both"/>
        <w:rPr>
          <w:b/>
          <w:color w:val="FF0000"/>
          <w:sz w:val="36"/>
          <w:szCs w:val="36"/>
        </w:rPr>
      </w:pPr>
    </w:p>
    <w:p w14:paraId="0EBCF647" w14:textId="77777777" w:rsidR="004C36CF" w:rsidRDefault="004C36CF" w:rsidP="004C36CF">
      <w:pPr>
        <w:jc w:val="both"/>
        <w:rPr>
          <w:b/>
          <w:color w:val="FF0000"/>
          <w:sz w:val="36"/>
          <w:szCs w:val="36"/>
        </w:rPr>
      </w:pPr>
    </w:p>
    <w:p w14:paraId="0240B74C" w14:textId="77777777" w:rsidR="004C36CF" w:rsidRDefault="004C36CF" w:rsidP="004C36CF">
      <w:pPr>
        <w:jc w:val="both"/>
        <w:rPr>
          <w:b/>
          <w:color w:val="FF0000"/>
          <w:sz w:val="36"/>
          <w:szCs w:val="36"/>
        </w:rPr>
      </w:pPr>
    </w:p>
    <w:p w14:paraId="07C48640" w14:textId="77777777" w:rsidR="004C36CF" w:rsidRDefault="004C36CF" w:rsidP="004C36CF">
      <w:pPr>
        <w:rPr>
          <w:b/>
          <w:color w:val="FF0000"/>
          <w:sz w:val="36"/>
          <w:szCs w:val="36"/>
        </w:rPr>
      </w:pPr>
      <w:r>
        <w:br w:type="page"/>
      </w:r>
    </w:p>
    <w:p w14:paraId="195EFC1A" w14:textId="77777777" w:rsidR="004C36CF" w:rsidRDefault="004C36CF" w:rsidP="004C36CF">
      <w:pPr>
        <w:jc w:val="center"/>
        <w:rPr>
          <w:b/>
          <w:color w:val="FF0000"/>
          <w:sz w:val="36"/>
          <w:szCs w:val="36"/>
        </w:rPr>
      </w:pPr>
      <w:r>
        <w:rPr>
          <w:b/>
          <w:color w:val="FF0000"/>
          <w:sz w:val="36"/>
          <w:szCs w:val="36"/>
        </w:rPr>
        <w:lastRenderedPageBreak/>
        <w:t>Leer teórica de Transacciones en Java</w:t>
      </w:r>
    </w:p>
    <w:p w14:paraId="6BFA3A6A" w14:textId="77777777" w:rsidR="004C36CF" w:rsidRDefault="004C36CF" w:rsidP="004C36CF">
      <w:pPr>
        <w:jc w:val="both"/>
        <w:rPr>
          <w:color w:val="000000"/>
        </w:rPr>
      </w:pPr>
      <w:r>
        <w:rPr>
          <w:color w:val="000000"/>
        </w:rPr>
        <w:t>Una transacción es un conjunto de operaciones sobre una base de datos que se deben ejecutar como una unidad.</w:t>
      </w:r>
    </w:p>
    <w:p w14:paraId="799FE250" w14:textId="77777777" w:rsidR="004C36CF" w:rsidRDefault="004C36CF" w:rsidP="004C36CF">
      <w:pPr>
        <w:jc w:val="both"/>
        <w:rPr>
          <w:color w:val="000000"/>
        </w:rPr>
      </w:pPr>
      <w:r>
        <w:rPr>
          <w:color w:val="000000"/>
        </w:rPr>
        <w:t>Hay ocasiones en las que es necesario que varias operaciones sobre la base de datos se realicen en bloque, es decir, que se ejecuten o todas o ninguna, pero no que se realicen unas sí y otras no.</w:t>
      </w:r>
    </w:p>
    <w:p w14:paraId="05BA0B94" w14:textId="77777777" w:rsidR="004C36CF" w:rsidRDefault="004C36CF" w:rsidP="004C36CF">
      <w:pPr>
        <w:jc w:val="both"/>
        <w:rPr>
          <w:color w:val="000000"/>
        </w:rPr>
      </w:pPr>
      <w:r>
        <w:rPr>
          <w:color w:val="000000"/>
        </w:rPr>
        <w:t>Si se ejecuta parcialmente hasta que da error, el estado de la base de datos puede quedar inconsistente. En este caso necesitaríamos un mecanismo para devolverla a su estado anterior, pudiendo deshacer todas las operaciones realizadas.</w:t>
      </w:r>
    </w:p>
    <w:p w14:paraId="4D5AF1A0" w14:textId="77777777" w:rsidR="004C36CF" w:rsidRDefault="004C36CF" w:rsidP="004C36CF">
      <w:pPr>
        <w:jc w:val="both"/>
        <w:rPr>
          <w:color w:val="000000"/>
        </w:rPr>
      </w:pPr>
      <w:r>
        <w:rPr>
          <w:color w:val="000000"/>
        </w:rPr>
        <w:t xml:space="preserve">Como ejemplo, supongamos que vamos a reservar un vuelo desde Alicante hasta </w:t>
      </w:r>
      <w:proofErr w:type="spellStart"/>
      <w:r>
        <w:rPr>
          <w:color w:val="000000"/>
        </w:rPr>
        <w:t>Sydney</w:t>
      </w:r>
      <w:proofErr w:type="spellEnd"/>
      <w:r>
        <w:rPr>
          <w:color w:val="000000"/>
        </w:rPr>
        <w:t xml:space="preserve">. Para llegar a </w:t>
      </w:r>
      <w:proofErr w:type="spellStart"/>
      <w:r>
        <w:rPr>
          <w:color w:val="000000"/>
        </w:rPr>
        <w:t>Sydney</w:t>
      </w:r>
      <w:proofErr w:type="spellEnd"/>
      <w:r>
        <w:rPr>
          <w:color w:val="000000"/>
        </w:rPr>
        <w:t xml:space="preserve"> tenemos que realizar varias escalas. Tendremos que reservar un vuelo de Alicante a Madrid, otro de Madrid a </w:t>
      </w:r>
      <w:proofErr w:type="spellStart"/>
      <w:r>
        <w:rPr>
          <w:color w:val="000000"/>
        </w:rPr>
        <w:t>Dubai</w:t>
      </w:r>
      <w:proofErr w:type="spellEnd"/>
      <w:r>
        <w:rPr>
          <w:color w:val="000000"/>
        </w:rPr>
        <w:t xml:space="preserve"> y otro desde </w:t>
      </w:r>
      <w:proofErr w:type="spellStart"/>
      <w:r>
        <w:rPr>
          <w:color w:val="000000"/>
        </w:rPr>
        <w:t>Dubai</w:t>
      </w:r>
      <w:proofErr w:type="spellEnd"/>
      <w:r>
        <w:rPr>
          <w:color w:val="000000"/>
        </w:rPr>
        <w:t xml:space="preserve"> a </w:t>
      </w:r>
      <w:proofErr w:type="spellStart"/>
      <w:r>
        <w:rPr>
          <w:color w:val="000000"/>
        </w:rPr>
        <w:t>Sydney</w:t>
      </w:r>
      <w:proofErr w:type="spellEnd"/>
      <w:r>
        <w:rPr>
          <w:color w:val="000000"/>
        </w:rPr>
        <w:t xml:space="preserve">. Si representamos cada reserva como un </w:t>
      </w:r>
      <w:proofErr w:type="spellStart"/>
      <w:r>
        <w:rPr>
          <w:color w:val="000000"/>
        </w:rPr>
        <w:t>insert</w:t>
      </w:r>
      <w:proofErr w:type="spellEnd"/>
      <w:r>
        <w:rPr>
          <w:color w:val="000000"/>
        </w:rPr>
        <w:t xml:space="preserve"> en la base de datos tendremos las siguientes instrucciones:</w:t>
      </w:r>
    </w:p>
    <w:p w14:paraId="34F45E31" w14:textId="77777777" w:rsidR="004C36CF" w:rsidRDefault="004C36CF" w:rsidP="004C36CF">
      <w:pPr>
        <w:jc w:val="both"/>
        <w:rPr>
          <w:color w:val="000000"/>
        </w:rPr>
      </w:pPr>
    </w:p>
    <w:p w14:paraId="1DCE5A31" w14:textId="77777777" w:rsidR="004C36CF" w:rsidRDefault="004C36CF" w:rsidP="004C36CF">
      <w:pPr>
        <w:jc w:val="both"/>
        <w:rPr>
          <w:color w:val="000000"/>
        </w:rPr>
      </w:pPr>
      <w:r>
        <w:rPr>
          <w:noProof/>
        </w:rPr>
        <w:drawing>
          <wp:inline distT="0" distB="0" distL="0" distR="0" wp14:anchorId="634A916B" wp14:editId="3EB9B493">
            <wp:extent cx="5400040" cy="129286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00040" cy="1292860"/>
                    </a:xfrm>
                    <a:prstGeom prst="rect">
                      <a:avLst/>
                    </a:prstGeom>
                    <a:ln/>
                  </pic:spPr>
                </pic:pic>
              </a:graphicData>
            </a:graphic>
          </wp:inline>
        </w:drawing>
      </w:r>
    </w:p>
    <w:p w14:paraId="1066BBDB" w14:textId="77777777" w:rsidR="004C36CF" w:rsidRDefault="004C36CF" w:rsidP="004C36CF">
      <w:pPr>
        <w:jc w:val="both"/>
        <w:rPr>
          <w:color w:val="000000"/>
        </w:rPr>
      </w:pPr>
      <w:r>
        <w:rPr>
          <w:color w:val="000000"/>
        </w:rPr>
        <w:t xml:space="preserve">Un objeto </w:t>
      </w:r>
      <w:proofErr w:type="spellStart"/>
      <w:r>
        <w:rPr>
          <w:color w:val="000000"/>
        </w:rPr>
        <w:t>Connection</w:t>
      </w:r>
      <w:proofErr w:type="spellEnd"/>
      <w:r>
        <w:rPr>
          <w:color w:val="000000"/>
        </w:rPr>
        <w:t xml:space="preserve"> por defecto realiza automáticamente cada operación sobre la base de datos. Esto significa que cada vez que se ejecuta una instrucción, se refleja en la base de datos y no puede ser deshecha. Por defecto está habilitado el modo </w:t>
      </w:r>
      <w:proofErr w:type="spellStart"/>
      <w:r>
        <w:rPr>
          <w:color w:val="000000"/>
        </w:rPr>
        <w:t>auto-commit</w:t>
      </w:r>
      <w:proofErr w:type="spellEnd"/>
      <w:r>
        <w:rPr>
          <w:color w:val="000000"/>
        </w:rPr>
        <w:t xml:space="preserve"> en la conexión.</w:t>
      </w:r>
    </w:p>
    <w:p w14:paraId="504180EC" w14:textId="77777777" w:rsidR="004C36CF" w:rsidRDefault="004C36CF" w:rsidP="004C36CF">
      <w:pPr>
        <w:jc w:val="both"/>
        <w:rPr>
          <w:color w:val="000000"/>
        </w:rPr>
      </w:pPr>
      <w:r>
        <w:rPr>
          <w:color w:val="000000"/>
        </w:rPr>
        <w:t xml:space="preserve">Los siguientes métodos en la interfaz </w:t>
      </w:r>
      <w:proofErr w:type="spellStart"/>
      <w:r>
        <w:rPr>
          <w:color w:val="000000"/>
        </w:rPr>
        <w:t>Connection</w:t>
      </w:r>
      <w:proofErr w:type="spellEnd"/>
      <w:r>
        <w:rPr>
          <w:color w:val="000000"/>
        </w:rPr>
        <w:t xml:space="preserve"> son utilizados para gestionar las transacciones en la base de datos:</w:t>
      </w:r>
    </w:p>
    <w:p w14:paraId="7BFBB8B2" w14:textId="77777777" w:rsidR="004C36CF" w:rsidRDefault="004C36CF" w:rsidP="004C36CF">
      <w:pPr>
        <w:jc w:val="both"/>
        <w:rPr>
          <w:color w:val="000000"/>
        </w:rPr>
      </w:pPr>
      <w:r>
        <w:rPr>
          <w:noProof/>
        </w:rPr>
        <w:drawing>
          <wp:inline distT="0" distB="0" distL="0" distR="0" wp14:anchorId="75514B28" wp14:editId="4ABD42FA">
            <wp:extent cx="2148830" cy="580431"/>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2148830" cy="580431"/>
                    </a:xfrm>
                    <a:prstGeom prst="rect">
                      <a:avLst/>
                    </a:prstGeom>
                    <a:ln/>
                  </pic:spPr>
                </pic:pic>
              </a:graphicData>
            </a:graphic>
          </wp:inline>
        </w:drawing>
      </w:r>
    </w:p>
    <w:p w14:paraId="02E97223" w14:textId="77777777" w:rsidR="004C36CF" w:rsidRDefault="004C36CF" w:rsidP="004C36CF">
      <w:pPr>
        <w:jc w:val="both"/>
        <w:rPr>
          <w:color w:val="000000"/>
          <w:sz w:val="24"/>
          <w:szCs w:val="24"/>
        </w:rPr>
      </w:pPr>
      <w:r>
        <w:rPr>
          <w:color w:val="000000"/>
          <w:sz w:val="24"/>
          <w:szCs w:val="24"/>
        </w:rPr>
        <w:t xml:space="preserve">Para iniciar una transacción deshabilitamos el modo </w:t>
      </w:r>
      <w:proofErr w:type="spellStart"/>
      <w:r>
        <w:rPr>
          <w:color w:val="000000"/>
          <w:sz w:val="24"/>
          <w:szCs w:val="24"/>
        </w:rPr>
        <w:t>auto-commit</w:t>
      </w:r>
      <w:proofErr w:type="spellEnd"/>
      <w:r>
        <w:rPr>
          <w:color w:val="000000"/>
          <w:sz w:val="24"/>
          <w:szCs w:val="24"/>
        </w:rPr>
        <w:t xml:space="preserve"> mediante el método </w:t>
      </w:r>
      <w:proofErr w:type="spellStart"/>
      <w:r>
        <w:rPr>
          <w:color w:val="000000"/>
          <w:sz w:val="24"/>
          <w:szCs w:val="24"/>
        </w:rPr>
        <w:t>setAutoCommit</w:t>
      </w:r>
      <w:proofErr w:type="spellEnd"/>
      <w:r>
        <w:rPr>
          <w:color w:val="000000"/>
          <w:sz w:val="24"/>
          <w:szCs w:val="24"/>
        </w:rPr>
        <w:t>(false</w:t>
      </w:r>
      <w:proofErr w:type="gramStart"/>
      <w:r>
        <w:rPr>
          <w:color w:val="000000"/>
          <w:sz w:val="24"/>
          <w:szCs w:val="24"/>
        </w:rPr>
        <w:t>) .</w:t>
      </w:r>
      <w:proofErr w:type="gramEnd"/>
      <w:r>
        <w:rPr>
          <w:color w:val="000000"/>
          <w:sz w:val="24"/>
          <w:szCs w:val="24"/>
        </w:rPr>
        <w:t xml:space="preserve"> Esto nos da el control sobre lo que se realiza y cuándo se realiza.</w:t>
      </w:r>
    </w:p>
    <w:p w14:paraId="50CC6ABA" w14:textId="77777777" w:rsidR="004C36CF" w:rsidRDefault="004C36CF" w:rsidP="004C36CF">
      <w:pPr>
        <w:jc w:val="both"/>
        <w:rPr>
          <w:color w:val="000000"/>
          <w:sz w:val="24"/>
          <w:szCs w:val="24"/>
        </w:rPr>
      </w:pPr>
      <w:r>
        <w:rPr>
          <w:color w:val="000000"/>
          <w:sz w:val="24"/>
          <w:szCs w:val="24"/>
        </w:rPr>
        <w:t xml:space="preserve">Una llamada al método </w:t>
      </w:r>
      <w:proofErr w:type="spellStart"/>
      <w:proofErr w:type="gramStart"/>
      <w:r>
        <w:rPr>
          <w:color w:val="000000"/>
          <w:sz w:val="24"/>
          <w:szCs w:val="24"/>
        </w:rPr>
        <w:t>commit</w:t>
      </w:r>
      <w:proofErr w:type="spellEnd"/>
      <w:r>
        <w:rPr>
          <w:color w:val="000000"/>
          <w:sz w:val="24"/>
          <w:szCs w:val="24"/>
        </w:rPr>
        <w:t>(</w:t>
      </w:r>
      <w:proofErr w:type="gramEnd"/>
      <w:r>
        <w:rPr>
          <w:color w:val="000000"/>
          <w:sz w:val="24"/>
          <w:szCs w:val="24"/>
        </w:rPr>
        <w:t xml:space="preserve">) realizó todas las instrucciones emitidas desde la última vez que se invocó el método </w:t>
      </w:r>
      <w:proofErr w:type="spellStart"/>
      <w:r>
        <w:rPr>
          <w:color w:val="000000"/>
          <w:sz w:val="24"/>
          <w:szCs w:val="24"/>
        </w:rPr>
        <w:t>commit</w:t>
      </w:r>
      <w:proofErr w:type="spellEnd"/>
      <w:r>
        <w:rPr>
          <w:color w:val="000000"/>
          <w:sz w:val="24"/>
          <w:szCs w:val="24"/>
        </w:rPr>
        <w:t>() .</w:t>
      </w:r>
    </w:p>
    <w:p w14:paraId="4D273C63" w14:textId="0C06F8A7" w:rsidR="004C36CF" w:rsidRDefault="004C36CF" w:rsidP="004C36CF">
      <w:pPr>
        <w:jc w:val="both"/>
        <w:rPr>
          <w:color w:val="000000"/>
          <w:sz w:val="24"/>
          <w:szCs w:val="24"/>
        </w:rPr>
      </w:pPr>
      <w:r>
        <w:rPr>
          <w:color w:val="000000"/>
          <w:sz w:val="24"/>
          <w:szCs w:val="24"/>
        </w:rPr>
        <w:t xml:space="preserve">Una llamada a </w:t>
      </w:r>
      <w:proofErr w:type="spellStart"/>
      <w:proofErr w:type="gramStart"/>
      <w:r>
        <w:rPr>
          <w:color w:val="000000"/>
          <w:sz w:val="24"/>
          <w:szCs w:val="24"/>
        </w:rPr>
        <w:t>rollback</w:t>
      </w:r>
      <w:proofErr w:type="spellEnd"/>
      <w:r>
        <w:rPr>
          <w:color w:val="000000"/>
          <w:sz w:val="24"/>
          <w:szCs w:val="24"/>
        </w:rPr>
        <w:t>(</w:t>
      </w:r>
      <w:proofErr w:type="gramEnd"/>
      <w:r>
        <w:rPr>
          <w:color w:val="000000"/>
          <w:sz w:val="24"/>
          <w:szCs w:val="24"/>
        </w:rPr>
        <w:t xml:space="preserve">) deshará todos los cambios realizados desde el último </w:t>
      </w:r>
      <w:proofErr w:type="spellStart"/>
      <w:r>
        <w:rPr>
          <w:color w:val="000000"/>
          <w:sz w:val="24"/>
          <w:szCs w:val="24"/>
        </w:rPr>
        <w:t>commit</w:t>
      </w:r>
      <w:proofErr w:type="spellEnd"/>
      <w:r>
        <w:rPr>
          <w:color w:val="000000"/>
          <w:sz w:val="24"/>
          <w:szCs w:val="24"/>
        </w:rPr>
        <w:t xml:space="preserve">() . Una vez se ha publicado una instrucción </w:t>
      </w:r>
      <w:proofErr w:type="spellStart"/>
      <w:proofErr w:type="gramStart"/>
      <w:r>
        <w:rPr>
          <w:color w:val="000000"/>
          <w:sz w:val="24"/>
          <w:szCs w:val="24"/>
        </w:rPr>
        <w:t>commit</w:t>
      </w:r>
      <w:proofErr w:type="spellEnd"/>
      <w:r>
        <w:rPr>
          <w:color w:val="000000"/>
          <w:sz w:val="24"/>
          <w:szCs w:val="24"/>
        </w:rPr>
        <w:t>(</w:t>
      </w:r>
      <w:proofErr w:type="gramEnd"/>
      <w:r>
        <w:rPr>
          <w:color w:val="000000"/>
          <w:sz w:val="24"/>
          <w:szCs w:val="24"/>
        </w:rPr>
        <w:t xml:space="preserve">) , esas transacciones no pueden destruirse con </w:t>
      </w:r>
      <w:proofErr w:type="spellStart"/>
      <w:r>
        <w:rPr>
          <w:color w:val="000000"/>
          <w:sz w:val="24"/>
          <w:szCs w:val="24"/>
        </w:rPr>
        <w:t>rollback</w:t>
      </w:r>
      <w:proofErr w:type="spellEnd"/>
      <w:r>
        <w:rPr>
          <w:color w:val="000000"/>
          <w:sz w:val="24"/>
          <w:szCs w:val="24"/>
        </w:rPr>
        <w:t>() .</w:t>
      </w:r>
    </w:p>
    <w:p w14:paraId="75447223" w14:textId="3425CCDB" w:rsidR="004C36CF" w:rsidRDefault="004C36CF" w:rsidP="004C36CF">
      <w:pPr>
        <w:jc w:val="both"/>
        <w:rPr>
          <w:b/>
          <w:color w:val="FF0000"/>
          <w:sz w:val="36"/>
          <w:szCs w:val="36"/>
        </w:rPr>
      </w:pPr>
    </w:p>
    <w:p w14:paraId="2930BEA2" w14:textId="099EB4CD" w:rsidR="004C36CF" w:rsidRDefault="004C36CF" w:rsidP="004C36CF">
      <w:pPr>
        <w:jc w:val="both"/>
        <w:rPr>
          <w:b/>
          <w:color w:val="FF0000"/>
          <w:sz w:val="36"/>
          <w:szCs w:val="36"/>
        </w:rPr>
      </w:pPr>
    </w:p>
    <w:p w14:paraId="288AE262" w14:textId="00C8C29B" w:rsidR="004C36CF" w:rsidRDefault="004C36CF" w:rsidP="004C36CF">
      <w:pPr>
        <w:jc w:val="both"/>
        <w:rPr>
          <w:b/>
          <w:color w:val="FF0000"/>
          <w:sz w:val="36"/>
          <w:szCs w:val="36"/>
        </w:rPr>
      </w:pPr>
      <w:r>
        <w:rPr>
          <w:noProof/>
        </w:rPr>
        <w:lastRenderedPageBreak/>
        <w:drawing>
          <wp:anchor distT="0" distB="0" distL="114300" distR="114300" simplePos="0" relativeHeight="251668480" behindDoc="0" locked="0" layoutInCell="1" hidden="0" allowOverlap="1" wp14:anchorId="59BF5DFD" wp14:editId="2DD481D3">
            <wp:simplePos x="0" y="0"/>
            <wp:positionH relativeFrom="margin">
              <wp:posOffset>131445</wp:posOffset>
            </wp:positionH>
            <wp:positionV relativeFrom="paragraph">
              <wp:posOffset>165735</wp:posOffset>
            </wp:positionV>
            <wp:extent cx="5400040" cy="226822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400040" cy="2268220"/>
                    </a:xfrm>
                    <a:prstGeom prst="rect">
                      <a:avLst/>
                    </a:prstGeom>
                    <a:ln/>
                  </pic:spPr>
                </pic:pic>
              </a:graphicData>
            </a:graphic>
          </wp:anchor>
        </w:drawing>
      </w:r>
    </w:p>
    <w:p w14:paraId="034EFAC6" w14:textId="22550BCB" w:rsidR="004C36CF" w:rsidRDefault="004C36CF" w:rsidP="004C36CF">
      <w:pPr>
        <w:jc w:val="both"/>
        <w:rPr>
          <w:b/>
          <w:color w:val="FF0000"/>
          <w:sz w:val="36"/>
          <w:szCs w:val="36"/>
        </w:rPr>
      </w:pPr>
    </w:p>
    <w:p w14:paraId="31C4ADBB" w14:textId="77777777" w:rsidR="004C36CF" w:rsidRDefault="004C36CF" w:rsidP="004C36CF">
      <w:pPr>
        <w:jc w:val="both"/>
        <w:rPr>
          <w:b/>
          <w:color w:val="FF0000"/>
          <w:sz w:val="36"/>
          <w:szCs w:val="36"/>
        </w:rPr>
      </w:pPr>
    </w:p>
    <w:p w14:paraId="6444D97F" w14:textId="09BF08FF" w:rsidR="004C36CF" w:rsidRDefault="004C36CF" w:rsidP="004C36CF">
      <w:pPr>
        <w:jc w:val="both"/>
        <w:rPr>
          <w:b/>
          <w:color w:val="FF0000"/>
          <w:sz w:val="36"/>
          <w:szCs w:val="36"/>
        </w:rPr>
      </w:pPr>
    </w:p>
    <w:p w14:paraId="28D4AAF3" w14:textId="721FA73D" w:rsidR="004C36CF" w:rsidRDefault="004C36CF" w:rsidP="004C36CF">
      <w:pPr>
        <w:jc w:val="both"/>
        <w:rPr>
          <w:b/>
          <w:color w:val="FF0000"/>
          <w:sz w:val="36"/>
          <w:szCs w:val="36"/>
        </w:rPr>
      </w:pPr>
    </w:p>
    <w:p w14:paraId="5DDB9030" w14:textId="3D39C1BD" w:rsidR="004C36CF" w:rsidRDefault="004C36CF" w:rsidP="004C36CF">
      <w:pPr>
        <w:jc w:val="both"/>
        <w:rPr>
          <w:b/>
          <w:color w:val="FF0000"/>
          <w:sz w:val="36"/>
          <w:szCs w:val="36"/>
        </w:rPr>
      </w:pPr>
    </w:p>
    <w:p w14:paraId="75430721" w14:textId="77777777" w:rsidR="004C36CF" w:rsidRDefault="004C36CF" w:rsidP="004C36CF">
      <w:pPr>
        <w:jc w:val="both"/>
        <w:rPr>
          <w:rFonts w:ascii="Verdana" w:eastAsia="Verdana" w:hAnsi="Verdana" w:cs="Verdana"/>
          <w:color w:val="222222"/>
          <w:sz w:val="20"/>
          <w:szCs w:val="20"/>
          <w:highlight w:val="white"/>
        </w:rPr>
      </w:pPr>
      <w:r>
        <w:rPr>
          <w:rFonts w:ascii="Verdana" w:eastAsia="Verdana" w:hAnsi="Verdana" w:cs="Verdana"/>
          <w:color w:val="222222"/>
          <w:sz w:val="20"/>
          <w:szCs w:val="20"/>
          <w:highlight w:val="white"/>
        </w:rPr>
        <w:t>Otro ejemplo de transacciones: Tenemos un fragmento de código que crea un pedido, actualiza el inventario y crea un registro de envíos. Si falla la creación de un registro de envíos no se debe crear el pedido. En ese caso, los efectos de las SQL correspondientes a las dos primeras tareas (crear un pedido y actualizar el inventario) deben desaparecer.</w:t>
      </w:r>
    </w:p>
    <w:p w14:paraId="27756537" w14:textId="77777777" w:rsidR="004C36CF" w:rsidRDefault="004C36CF" w:rsidP="004C36CF">
      <w:pPr>
        <w:jc w:val="both"/>
        <w:rPr>
          <w:rFonts w:ascii="Verdana" w:eastAsia="Verdana" w:hAnsi="Verdana" w:cs="Verdana"/>
          <w:color w:val="222222"/>
          <w:sz w:val="20"/>
          <w:szCs w:val="20"/>
          <w:highlight w:val="white"/>
        </w:rPr>
      </w:pPr>
      <w:r>
        <w:rPr>
          <w:noProof/>
        </w:rPr>
        <w:drawing>
          <wp:anchor distT="0" distB="0" distL="114300" distR="114300" simplePos="0" relativeHeight="251669504" behindDoc="0" locked="0" layoutInCell="1" hidden="0" allowOverlap="1" wp14:anchorId="2B32A85C" wp14:editId="51718D37">
            <wp:simplePos x="0" y="0"/>
            <wp:positionH relativeFrom="column">
              <wp:posOffset>-44449</wp:posOffset>
            </wp:positionH>
            <wp:positionV relativeFrom="paragraph">
              <wp:posOffset>3175</wp:posOffset>
            </wp:positionV>
            <wp:extent cx="5400040" cy="5669915"/>
            <wp:effectExtent l="0" t="0" r="0" b="0"/>
            <wp:wrapNone/>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400040" cy="5669915"/>
                    </a:xfrm>
                    <a:prstGeom prst="rect">
                      <a:avLst/>
                    </a:prstGeom>
                    <a:ln/>
                  </pic:spPr>
                </pic:pic>
              </a:graphicData>
            </a:graphic>
          </wp:anchor>
        </w:drawing>
      </w:r>
    </w:p>
    <w:p w14:paraId="5DB8BBEE" w14:textId="77777777" w:rsidR="004C36CF" w:rsidRDefault="004C36CF" w:rsidP="004C36CF">
      <w:pPr>
        <w:jc w:val="both"/>
        <w:rPr>
          <w:rFonts w:ascii="Verdana" w:eastAsia="Verdana" w:hAnsi="Verdana" w:cs="Verdana"/>
          <w:color w:val="222222"/>
          <w:sz w:val="20"/>
          <w:szCs w:val="20"/>
          <w:highlight w:val="white"/>
        </w:rPr>
      </w:pPr>
    </w:p>
    <w:p w14:paraId="130E8835" w14:textId="77777777" w:rsidR="004C36CF" w:rsidRDefault="004C36CF" w:rsidP="004C36CF">
      <w:pPr>
        <w:jc w:val="both"/>
        <w:rPr>
          <w:rFonts w:ascii="Verdana" w:eastAsia="Verdana" w:hAnsi="Verdana" w:cs="Verdana"/>
          <w:color w:val="222222"/>
          <w:sz w:val="20"/>
          <w:szCs w:val="20"/>
          <w:highlight w:val="white"/>
        </w:rPr>
      </w:pPr>
    </w:p>
    <w:p w14:paraId="2F8C1E90" w14:textId="77777777" w:rsidR="004C36CF" w:rsidRDefault="004C36CF" w:rsidP="004C36CF">
      <w:pPr>
        <w:jc w:val="both"/>
        <w:rPr>
          <w:rFonts w:ascii="Verdana" w:eastAsia="Verdana" w:hAnsi="Verdana" w:cs="Verdana"/>
          <w:color w:val="222222"/>
          <w:sz w:val="20"/>
          <w:szCs w:val="20"/>
          <w:highlight w:val="white"/>
        </w:rPr>
      </w:pPr>
    </w:p>
    <w:p w14:paraId="2D7D54D4" w14:textId="77777777" w:rsidR="004C36CF" w:rsidRDefault="004C36CF" w:rsidP="004C36CF">
      <w:pPr>
        <w:jc w:val="both"/>
        <w:rPr>
          <w:rFonts w:ascii="Verdana" w:eastAsia="Verdana" w:hAnsi="Verdana" w:cs="Verdana"/>
          <w:color w:val="222222"/>
          <w:sz w:val="20"/>
          <w:szCs w:val="20"/>
          <w:highlight w:val="white"/>
        </w:rPr>
      </w:pPr>
    </w:p>
    <w:p w14:paraId="3C2C0CAD" w14:textId="77777777" w:rsidR="004C36CF" w:rsidRDefault="004C36CF" w:rsidP="004C36CF">
      <w:pPr>
        <w:jc w:val="both"/>
        <w:rPr>
          <w:rFonts w:ascii="Verdana" w:eastAsia="Verdana" w:hAnsi="Verdana" w:cs="Verdana"/>
          <w:color w:val="222222"/>
          <w:sz w:val="20"/>
          <w:szCs w:val="20"/>
          <w:highlight w:val="white"/>
        </w:rPr>
      </w:pPr>
    </w:p>
    <w:p w14:paraId="00EF2384" w14:textId="77777777" w:rsidR="004C36CF" w:rsidRDefault="004C36CF" w:rsidP="004C36CF">
      <w:pPr>
        <w:jc w:val="both"/>
        <w:rPr>
          <w:rFonts w:ascii="Verdana" w:eastAsia="Verdana" w:hAnsi="Verdana" w:cs="Verdana"/>
          <w:color w:val="222222"/>
          <w:sz w:val="20"/>
          <w:szCs w:val="20"/>
          <w:highlight w:val="white"/>
        </w:rPr>
      </w:pPr>
    </w:p>
    <w:p w14:paraId="71322A2F" w14:textId="77777777" w:rsidR="004C36CF" w:rsidRDefault="004C36CF" w:rsidP="004C36CF">
      <w:pPr>
        <w:jc w:val="both"/>
        <w:rPr>
          <w:rFonts w:ascii="Verdana" w:eastAsia="Verdana" w:hAnsi="Verdana" w:cs="Verdana"/>
          <w:color w:val="222222"/>
          <w:sz w:val="20"/>
          <w:szCs w:val="20"/>
          <w:highlight w:val="white"/>
        </w:rPr>
      </w:pPr>
    </w:p>
    <w:p w14:paraId="2C8945DC" w14:textId="77777777" w:rsidR="004C36CF" w:rsidRDefault="004C36CF" w:rsidP="004C36CF">
      <w:pPr>
        <w:jc w:val="both"/>
        <w:rPr>
          <w:rFonts w:ascii="Verdana" w:eastAsia="Verdana" w:hAnsi="Verdana" w:cs="Verdana"/>
          <w:color w:val="222222"/>
          <w:sz w:val="20"/>
          <w:szCs w:val="20"/>
          <w:highlight w:val="white"/>
        </w:rPr>
      </w:pPr>
    </w:p>
    <w:p w14:paraId="2949E6CF" w14:textId="77777777" w:rsidR="004C36CF" w:rsidRDefault="004C36CF" w:rsidP="004C36CF">
      <w:pPr>
        <w:jc w:val="both"/>
        <w:rPr>
          <w:rFonts w:ascii="Verdana" w:eastAsia="Verdana" w:hAnsi="Verdana" w:cs="Verdana"/>
          <w:color w:val="222222"/>
          <w:sz w:val="20"/>
          <w:szCs w:val="20"/>
          <w:highlight w:val="white"/>
        </w:rPr>
      </w:pPr>
    </w:p>
    <w:p w14:paraId="13285D88" w14:textId="77777777" w:rsidR="004C36CF" w:rsidRDefault="004C36CF" w:rsidP="004C36CF">
      <w:pPr>
        <w:jc w:val="both"/>
        <w:rPr>
          <w:rFonts w:ascii="Verdana" w:eastAsia="Verdana" w:hAnsi="Verdana" w:cs="Verdana"/>
          <w:color w:val="222222"/>
          <w:sz w:val="20"/>
          <w:szCs w:val="20"/>
          <w:highlight w:val="white"/>
        </w:rPr>
      </w:pPr>
    </w:p>
    <w:p w14:paraId="0E98E514" w14:textId="77777777" w:rsidR="004C36CF" w:rsidRDefault="004C36CF" w:rsidP="004C36CF">
      <w:pPr>
        <w:jc w:val="both"/>
        <w:rPr>
          <w:rFonts w:ascii="Verdana" w:eastAsia="Verdana" w:hAnsi="Verdana" w:cs="Verdana"/>
          <w:color w:val="222222"/>
          <w:sz w:val="20"/>
          <w:szCs w:val="20"/>
          <w:highlight w:val="white"/>
        </w:rPr>
      </w:pPr>
    </w:p>
    <w:p w14:paraId="1A98EC5C" w14:textId="77777777" w:rsidR="004C36CF" w:rsidRDefault="004C36CF" w:rsidP="004C36CF">
      <w:pPr>
        <w:jc w:val="both"/>
        <w:rPr>
          <w:rFonts w:ascii="Verdana" w:eastAsia="Verdana" w:hAnsi="Verdana" w:cs="Verdana"/>
          <w:color w:val="222222"/>
          <w:sz w:val="20"/>
          <w:szCs w:val="20"/>
          <w:highlight w:val="white"/>
        </w:rPr>
      </w:pPr>
    </w:p>
    <w:p w14:paraId="77B052D2" w14:textId="77777777" w:rsidR="004C36CF" w:rsidRDefault="004C36CF" w:rsidP="004C36CF">
      <w:pPr>
        <w:jc w:val="both"/>
        <w:rPr>
          <w:rFonts w:ascii="Verdana" w:eastAsia="Verdana" w:hAnsi="Verdana" w:cs="Verdana"/>
          <w:color w:val="222222"/>
          <w:sz w:val="20"/>
          <w:szCs w:val="20"/>
          <w:highlight w:val="white"/>
        </w:rPr>
      </w:pPr>
    </w:p>
    <w:p w14:paraId="4266347B" w14:textId="77777777" w:rsidR="004C36CF" w:rsidRDefault="004C36CF" w:rsidP="004C36CF">
      <w:pPr>
        <w:jc w:val="both"/>
        <w:rPr>
          <w:rFonts w:ascii="Verdana" w:eastAsia="Verdana" w:hAnsi="Verdana" w:cs="Verdana"/>
          <w:color w:val="222222"/>
          <w:sz w:val="20"/>
          <w:szCs w:val="20"/>
          <w:highlight w:val="white"/>
        </w:rPr>
      </w:pPr>
    </w:p>
    <w:p w14:paraId="65F825A1" w14:textId="77777777" w:rsidR="004C36CF" w:rsidRDefault="004C36CF" w:rsidP="004C36CF">
      <w:pPr>
        <w:jc w:val="both"/>
        <w:rPr>
          <w:rFonts w:ascii="Verdana" w:eastAsia="Verdana" w:hAnsi="Verdana" w:cs="Verdana"/>
          <w:color w:val="222222"/>
          <w:sz w:val="20"/>
          <w:szCs w:val="20"/>
          <w:highlight w:val="white"/>
        </w:rPr>
      </w:pPr>
    </w:p>
    <w:p w14:paraId="7BC86E3F" w14:textId="77777777" w:rsidR="004C36CF" w:rsidRDefault="004C36CF" w:rsidP="004C36CF">
      <w:pPr>
        <w:jc w:val="both"/>
        <w:rPr>
          <w:rFonts w:ascii="Verdana" w:eastAsia="Verdana" w:hAnsi="Verdana" w:cs="Verdana"/>
          <w:color w:val="222222"/>
          <w:sz w:val="20"/>
          <w:szCs w:val="20"/>
          <w:highlight w:val="white"/>
        </w:rPr>
      </w:pPr>
    </w:p>
    <w:p w14:paraId="533A6225" w14:textId="77777777" w:rsidR="004C36CF" w:rsidRDefault="004C36CF" w:rsidP="004C36CF">
      <w:pPr>
        <w:jc w:val="both"/>
        <w:rPr>
          <w:rFonts w:ascii="Verdana" w:eastAsia="Verdana" w:hAnsi="Verdana" w:cs="Verdana"/>
          <w:color w:val="222222"/>
          <w:sz w:val="20"/>
          <w:szCs w:val="20"/>
          <w:highlight w:val="white"/>
        </w:rPr>
      </w:pPr>
    </w:p>
    <w:p w14:paraId="01D3F7A4" w14:textId="77777777" w:rsidR="004C36CF" w:rsidRDefault="004C36CF" w:rsidP="004C36CF">
      <w:pPr>
        <w:jc w:val="both"/>
        <w:rPr>
          <w:rFonts w:ascii="Verdana" w:eastAsia="Verdana" w:hAnsi="Verdana" w:cs="Verdana"/>
          <w:color w:val="222222"/>
          <w:sz w:val="20"/>
          <w:szCs w:val="20"/>
          <w:highlight w:val="white"/>
        </w:rPr>
      </w:pPr>
    </w:p>
    <w:p w14:paraId="167A5924" w14:textId="77777777" w:rsidR="004C36CF" w:rsidRDefault="004C36CF" w:rsidP="004C36CF">
      <w:pPr>
        <w:jc w:val="center"/>
        <w:rPr>
          <w:rFonts w:ascii="Verdana" w:eastAsia="Verdana" w:hAnsi="Verdana" w:cs="Verdana"/>
          <w:color w:val="FF0000"/>
          <w:sz w:val="20"/>
          <w:szCs w:val="20"/>
          <w:highlight w:val="white"/>
        </w:rPr>
      </w:pPr>
      <w:r>
        <w:rPr>
          <w:rFonts w:ascii="Verdana" w:eastAsia="Verdana" w:hAnsi="Verdana" w:cs="Verdana"/>
          <w:color w:val="FF0000"/>
          <w:sz w:val="24"/>
          <w:szCs w:val="24"/>
          <w:highlight w:val="white"/>
        </w:rPr>
        <w:lastRenderedPageBreak/>
        <w:t xml:space="preserve">Transacciones – Uso de </w:t>
      </w:r>
      <w:proofErr w:type="spellStart"/>
      <w:r>
        <w:rPr>
          <w:rFonts w:ascii="Verdana" w:eastAsia="Verdana" w:hAnsi="Verdana" w:cs="Verdana"/>
          <w:color w:val="FF0000"/>
          <w:sz w:val="24"/>
          <w:szCs w:val="24"/>
          <w:highlight w:val="white"/>
        </w:rPr>
        <w:t>Commit</w:t>
      </w:r>
      <w:proofErr w:type="spellEnd"/>
      <w:r>
        <w:rPr>
          <w:rFonts w:ascii="Verdana" w:eastAsia="Verdana" w:hAnsi="Verdana" w:cs="Verdana"/>
          <w:color w:val="FF0000"/>
          <w:sz w:val="24"/>
          <w:szCs w:val="24"/>
          <w:highlight w:val="white"/>
        </w:rPr>
        <w:t xml:space="preserve"> y </w:t>
      </w:r>
      <w:proofErr w:type="spellStart"/>
      <w:r>
        <w:rPr>
          <w:rFonts w:ascii="Verdana" w:eastAsia="Verdana" w:hAnsi="Verdana" w:cs="Verdana"/>
          <w:color w:val="FF0000"/>
          <w:sz w:val="24"/>
          <w:szCs w:val="24"/>
          <w:highlight w:val="white"/>
        </w:rPr>
        <w:t>Rollback</w:t>
      </w:r>
      <w:proofErr w:type="spellEnd"/>
      <w:r>
        <w:rPr>
          <w:rFonts w:ascii="Verdana" w:eastAsia="Verdana" w:hAnsi="Verdana" w:cs="Verdana"/>
          <w:color w:val="FF0000"/>
          <w:sz w:val="24"/>
          <w:szCs w:val="24"/>
          <w:highlight w:val="white"/>
        </w:rPr>
        <w:t xml:space="preserve"> en Java</w:t>
      </w:r>
    </w:p>
    <w:p w14:paraId="6EBA7EA3" w14:textId="77777777" w:rsidR="004C36CF" w:rsidRDefault="004C36CF" w:rsidP="004C36CF">
      <w:pPr>
        <w:jc w:val="center"/>
        <w:rPr>
          <w:rFonts w:ascii="Verdana" w:eastAsia="Verdana" w:hAnsi="Verdana" w:cs="Verdana"/>
          <w:color w:val="FF0000"/>
          <w:sz w:val="24"/>
          <w:szCs w:val="24"/>
          <w:highlight w:val="white"/>
        </w:rPr>
      </w:pPr>
    </w:p>
    <w:p w14:paraId="039914C7" w14:textId="77777777" w:rsidR="004C36CF" w:rsidRDefault="004C36CF" w:rsidP="004C36CF">
      <w:pPr>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Cuando desarrollamos aplicaciones en java con base de datos debemos tener cuidado en que se cumplan un conjunto de características conocida como ACID (Atomicidad, Consistencia, Aislamiento, Durabilidad), en el caso de este post nos centraremos en la Atomicidad y Consistencia</w:t>
      </w:r>
    </w:p>
    <w:p w14:paraId="22BEB697" w14:textId="77777777" w:rsidR="004C36CF" w:rsidRDefault="004C36CF" w:rsidP="004C36CF">
      <w:pPr>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 xml:space="preserve">Atomicidad: es la propiedad que asegura que la operación se ha realizado o no, y por lo tanto ante un fallo del sistema no puede quedar a medias. Se dice que una operación es atómica cuando es imposible para otra parte de un sistema encontrar pasos intermedios. Si esta operación consiste en una serie de pasos, todos ellos ocurren o ninguno. Por ejemplo, en el caso de una transacción bancaria o se ejecuta tanto el depósito como la deducción o ninguna acción es realizada. </w:t>
      </w:r>
    </w:p>
    <w:p w14:paraId="096F7D59" w14:textId="77777777" w:rsidR="004C36CF" w:rsidRDefault="004C36CF" w:rsidP="004C36CF">
      <w:pPr>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Consistencia: Integridad. Es la propiedad que asegura que sólo se empieza aquello que se puede acabar. Por lo tanto, se ejecutan aquellas operaciones que no van a romper las reglas y directrices de integridad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1528858B" w14:textId="77777777"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color w:val="333333"/>
          <w:sz w:val="21"/>
          <w:szCs w:val="21"/>
        </w:rPr>
      </w:pPr>
      <w:r>
        <w:rPr>
          <w:rFonts w:ascii="Roboto" w:eastAsia="Roboto" w:hAnsi="Roboto" w:cs="Roboto"/>
          <w:b/>
          <w:color w:val="333333"/>
          <w:sz w:val="21"/>
          <w:szCs w:val="21"/>
        </w:rPr>
        <w:t>Planteando una situación para este tutorial</w:t>
      </w:r>
    </w:p>
    <w:p w14:paraId="4E97E08A" w14:textId="77777777" w:rsidR="004C36CF" w:rsidRDefault="004C36CF" w:rsidP="004C36CF">
      <w:pPr>
        <w:pBdr>
          <w:top w:val="nil"/>
          <w:left w:val="nil"/>
          <w:bottom w:val="nil"/>
          <w:right w:val="nil"/>
          <w:between w:val="nil"/>
        </w:pBdr>
        <w:shd w:val="clear" w:color="auto" w:fill="F9F9F9"/>
        <w:spacing w:after="150" w:line="240" w:lineRule="auto"/>
        <w:jc w:val="both"/>
        <w:rPr>
          <w:rFonts w:ascii="Roboto" w:eastAsia="Roboto" w:hAnsi="Roboto" w:cs="Roboto"/>
          <w:color w:val="333333"/>
          <w:sz w:val="21"/>
          <w:szCs w:val="21"/>
        </w:rPr>
      </w:pPr>
      <w:r>
        <w:rPr>
          <w:rFonts w:ascii="Roboto" w:eastAsia="Roboto" w:hAnsi="Roboto" w:cs="Roboto"/>
          <w:color w:val="333333"/>
          <w:sz w:val="21"/>
          <w:szCs w:val="21"/>
        </w:rPr>
        <w:t>Si tenemos una serie de sentencias </w:t>
      </w:r>
      <w:r>
        <w:rPr>
          <w:rFonts w:ascii="Roboto" w:eastAsia="Roboto" w:hAnsi="Roboto" w:cs="Roboto"/>
          <w:b/>
          <w:color w:val="333333"/>
          <w:sz w:val="21"/>
          <w:szCs w:val="21"/>
        </w:rPr>
        <w:t>SQL INSERT</w:t>
      </w:r>
      <w:r>
        <w:rPr>
          <w:rFonts w:ascii="Roboto" w:eastAsia="Roboto" w:hAnsi="Roboto" w:cs="Roboto"/>
          <w:color w:val="333333"/>
          <w:sz w:val="21"/>
          <w:szCs w:val="21"/>
        </w:rPr>
        <w:t> por ejecutar y por un motivo </w:t>
      </w:r>
      <w:r>
        <w:rPr>
          <w:rFonts w:ascii="Roboto" w:eastAsia="Roboto" w:hAnsi="Roboto" w:cs="Roboto"/>
          <w:i/>
          <w:color w:val="333333"/>
          <w:sz w:val="21"/>
          <w:szCs w:val="21"/>
        </w:rPr>
        <w:t xml:space="preserve">X , </w:t>
      </w:r>
      <w:r>
        <w:rPr>
          <w:rFonts w:ascii="Roboto" w:eastAsia="Roboto" w:hAnsi="Roboto" w:cs="Roboto"/>
          <w:color w:val="333333"/>
          <w:sz w:val="21"/>
          <w:szCs w:val="21"/>
        </w:rPr>
        <w:t>surge un error que no permite que se completen todas estas sentencias nos encontramos con el problema de que </w:t>
      </w:r>
      <w:r>
        <w:rPr>
          <w:rFonts w:ascii="Roboto" w:eastAsia="Roboto" w:hAnsi="Roboto" w:cs="Roboto"/>
          <w:color w:val="333333"/>
          <w:sz w:val="21"/>
          <w:szCs w:val="21"/>
          <w:u w:val="single"/>
        </w:rPr>
        <w:t>hasta el punto que se produjo el error</w:t>
      </w:r>
      <w:r>
        <w:rPr>
          <w:rFonts w:ascii="Roboto" w:eastAsia="Roboto" w:hAnsi="Roboto" w:cs="Roboto"/>
          <w:color w:val="333333"/>
          <w:sz w:val="21"/>
          <w:szCs w:val="21"/>
        </w:rPr>
        <w:t>, los </w:t>
      </w:r>
      <w:r>
        <w:rPr>
          <w:rFonts w:ascii="Roboto" w:eastAsia="Roboto" w:hAnsi="Roboto" w:cs="Roboto"/>
          <w:i/>
          <w:color w:val="333333"/>
          <w:sz w:val="21"/>
          <w:szCs w:val="21"/>
        </w:rPr>
        <w:t>INSERT</w:t>
      </w:r>
      <w:r>
        <w:rPr>
          <w:rFonts w:ascii="Roboto" w:eastAsia="Roboto" w:hAnsi="Roboto" w:cs="Roboto"/>
          <w:color w:val="333333"/>
          <w:sz w:val="21"/>
          <w:szCs w:val="21"/>
        </w:rPr>
        <w:t xml:space="preserve"> se ejecutaron y se guardaron nuevos registros en la base de datos, entonces estaríamos violando los criterios de Atomicidad y de Consistencia porque no primeramente no se </w:t>
      </w:r>
      <w:proofErr w:type="spellStart"/>
      <w:r>
        <w:rPr>
          <w:rFonts w:ascii="Roboto" w:eastAsia="Roboto" w:hAnsi="Roboto" w:cs="Roboto"/>
          <w:color w:val="333333"/>
          <w:sz w:val="21"/>
          <w:szCs w:val="21"/>
        </w:rPr>
        <w:t>completo</w:t>
      </w:r>
      <w:proofErr w:type="spellEnd"/>
      <w:r>
        <w:rPr>
          <w:rFonts w:ascii="Roboto" w:eastAsia="Roboto" w:hAnsi="Roboto" w:cs="Roboto"/>
          <w:color w:val="333333"/>
          <w:sz w:val="21"/>
          <w:szCs w:val="21"/>
        </w:rPr>
        <w:t xml:space="preserve"> la transacción en su totalidad pero tenemos nuevos registros en la base de datos pero estos registros están incompletos.</w:t>
      </w:r>
    </w:p>
    <w:p w14:paraId="338DED11" w14:textId="77777777"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b/>
          <w:color w:val="333333"/>
          <w:sz w:val="21"/>
          <w:szCs w:val="21"/>
        </w:rPr>
      </w:pPr>
      <w:r>
        <w:rPr>
          <w:rFonts w:ascii="Roboto" w:eastAsia="Roboto" w:hAnsi="Roboto" w:cs="Roboto"/>
          <w:b/>
          <w:color w:val="333333"/>
          <w:sz w:val="21"/>
          <w:szCs w:val="21"/>
        </w:rPr>
        <w:t>¿Como podemos solucionar este problema?</w:t>
      </w:r>
    </w:p>
    <w:p w14:paraId="66CC8455" w14:textId="77777777" w:rsidR="004C36CF" w:rsidRDefault="004C36CF" w:rsidP="004C36CF">
      <w:pPr>
        <w:shd w:val="clear" w:color="auto" w:fill="F9F9F9"/>
        <w:spacing w:after="150" w:line="240" w:lineRule="auto"/>
        <w:rPr>
          <w:rFonts w:ascii="Roboto" w:eastAsia="Roboto" w:hAnsi="Roboto" w:cs="Roboto"/>
          <w:color w:val="333333"/>
          <w:sz w:val="21"/>
          <w:szCs w:val="21"/>
        </w:rPr>
      </w:pPr>
      <w:r>
        <w:rPr>
          <w:rFonts w:ascii="Roboto" w:eastAsia="Roboto" w:hAnsi="Roboto" w:cs="Roboto"/>
          <w:b/>
          <w:color w:val="333333"/>
          <w:sz w:val="21"/>
          <w:szCs w:val="21"/>
        </w:rPr>
        <w:t>Necesitamos</w:t>
      </w:r>
    </w:p>
    <w:p w14:paraId="4EFDA4F1" w14:textId="77777777" w:rsidR="004C36CF" w:rsidRDefault="004C36CF" w:rsidP="004C36CF">
      <w:pPr>
        <w:numPr>
          <w:ilvl w:val="0"/>
          <w:numId w:val="9"/>
        </w:numPr>
        <w:shd w:val="clear" w:color="auto" w:fill="F9F9F9"/>
        <w:spacing w:before="280" w:after="0" w:line="240" w:lineRule="auto"/>
        <w:rPr>
          <w:color w:val="333333"/>
        </w:rPr>
      </w:pPr>
      <w:r>
        <w:rPr>
          <w:rFonts w:ascii="Roboto" w:eastAsia="Roboto" w:hAnsi="Roboto" w:cs="Roboto"/>
          <w:color w:val="333333"/>
          <w:sz w:val="21"/>
          <w:szCs w:val="21"/>
        </w:rPr>
        <w:t>Java</w:t>
      </w:r>
    </w:p>
    <w:p w14:paraId="73AD9940" w14:textId="77777777" w:rsidR="004C36CF" w:rsidRDefault="004C36CF" w:rsidP="004C36CF">
      <w:pPr>
        <w:numPr>
          <w:ilvl w:val="0"/>
          <w:numId w:val="9"/>
        </w:numPr>
        <w:shd w:val="clear" w:color="auto" w:fill="F9F9F9"/>
        <w:spacing w:after="0" w:line="240" w:lineRule="auto"/>
        <w:rPr>
          <w:color w:val="333333"/>
        </w:rPr>
      </w:pPr>
      <w:r>
        <w:rPr>
          <w:rFonts w:ascii="Roboto" w:eastAsia="Roboto" w:hAnsi="Roboto" w:cs="Roboto"/>
          <w:color w:val="333333"/>
          <w:sz w:val="21"/>
          <w:szCs w:val="21"/>
        </w:rPr>
        <w:t xml:space="preserve">IDE </w:t>
      </w:r>
      <w:proofErr w:type="spellStart"/>
      <w:r>
        <w:rPr>
          <w:rFonts w:ascii="Roboto" w:eastAsia="Roboto" w:hAnsi="Roboto" w:cs="Roboto"/>
          <w:color w:val="333333"/>
          <w:sz w:val="21"/>
          <w:szCs w:val="21"/>
        </w:rPr>
        <w:t>Netbeans</w:t>
      </w:r>
      <w:proofErr w:type="spellEnd"/>
      <w:r>
        <w:rPr>
          <w:rFonts w:ascii="Roboto" w:eastAsia="Roboto" w:hAnsi="Roboto" w:cs="Roboto"/>
          <w:color w:val="333333"/>
          <w:sz w:val="21"/>
          <w:szCs w:val="21"/>
        </w:rPr>
        <w:t xml:space="preserve"> 12.4</w:t>
      </w:r>
    </w:p>
    <w:p w14:paraId="65DD1513" w14:textId="77777777" w:rsidR="004C36CF" w:rsidRDefault="004C36CF" w:rsidP="004C36CF">
      <w:pPr>
        <w:numPr>
          <w:ilvl w:val="0"/>
          <w:numId w:val="9"/>
        </w:numPr>
        <w:shd w:val="clear" w:color="auto" w:fill="F9F9F9"/>
        <w:spacing w:after="0" w:line="240" w:lineRule="auto"/>
        <w:rPr>
          <w:color w:val="333333"/>
        </w:rPr>
      </w:pPr>
      <w:proofErr w:type="spellStart"/>
      <w:r>
        <w:rPr>
          <w:rFonts w:ascii="Roboto" w:eastAsia="Roboto" w:hAnsi="Roboto" w:cs="Roboto"/>
          <w:color w:val="333333"/>
          <w:sz w:val="21"/>
          <w:szCs w:val="21"/>
        </w:rPr>
        <w:t>Libreria</w:t>
      </w:r>
      <w:proofErr w:type="spellEnd"/>
      <w:r>
        <w:rPr>
          <w:rFonts w:ascii="Roboto" w:eastAsia="Roboto" w:hAnsi="Roboto" w:cs="Roboto"/>
          <w:color w:val="333333"/>
          <w:sz w:val="21"/>
          <w:szCs w:val="21"/>
        </w:rPr>
        <w:t xml:space="preserve"> MySQL JDBC Driver</w:t>
      </w:r>
    </w:p>
    <w:p w14:paraId="6D7E583C" w14:textId="77777777" w:rsidR="004C36CF" w:rsidRDefault="004C36CF" w:rsidP="004C36CF">
      <w:pPr>
        <w:numPr>
          <w:ilvl w:val="0"/>
          <w:numId w:val="9"/>
        </w:numPr>
        <w:shd w:val="clear" w:color="auto" w:fill="F9F9F9"/>
        <w:spacing w:after="280" w:line="240" w:lineRule="auto"/>
        <w:rPr>
          <w:color w:val="333333"/>
        </w:rPr>
      </w:pPr>
      <w:r>
        <w:rPr>
          <w:rFonts w:ascii="Roboto" w:eastAsia="Roboto" w:hAnsi="Roboto" w:cs="Roboto"/>
          <w:color w:val="333333"/>
          <w:sz w:val="21"/>
          <w:szCs w:val="21"/>
        </w:rPr>
        <w:t>MySQL</w:t>
      </w:r>
    </w:p>
    <w:p w14:paraId="230BE9F0" w14:textId="77777777"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color w:val="333333"/>
          <w:sz w:val="21"/>
          <w:szCs w:val="21"/>
        </w:rPr>
      </w:pPr>
    </w:p>
    <w:p w14:paraId="1B1A64A5" w14:textId="77777777" w:rsidR="004C36CF" w:rsidRDefault="004C36CF" w:rsidP="004C36CF">
      <w:pPr>
        <w:shd w:val="clear" w:color="auto" w:fill="F9F9F9"/>
        <w:spacing w:after="150" w:line="240" w:lineRule="auto"/>
        <w:rPr>
          <w:rFonts w:ascii="Roboto" w:eastAsia="Roboto" w:hAnsi="Roboto" w:cs="Roboto"/>
          <w:color w:val="333333"/>
          <w:sz w:val="21"/>
          <w:szCs w:val="21"/>
        </w:rPr>
      </w:pPr>
      <w:r>
        <w:rPr>
          <w:rFonts w:ascii="Roboto" w:eastAsia="Roboto" w:hAnsi="Roboto" w:cs="Roboto"/>
          <w:b/>
          <w:color w:val="333333"/>
          <w:sz w:val="21"/>
          <w:szCs w:val="21"/>
        </w:rPr>
        <w:t>Base de datos.</w:t>
      </w:r>
    </w:p>
    <w:p w14:paraId="5E93DA38" w14:textId="77777777" w:rsidR="004C36CF" w:rsidRDefault="004C36CF" w:rsidP="004C36CF">
      <w:pPr>
        <w:shd w:val="clear" w:color="auto" w:fill="F9F9F9"/>
        <w:spacing w:after="150" w:line="240" w:lineRule="auto"/>
        <w:rPr>
          <w:rFonts w:ascii="Roboto" w:eastAsia="Roboto" w:hAnsi="Roboto" w:cs="Roboto"/>
          <w:color w:val="333333"/>
          <w:sz w:val="21"/>
          <w:szCs w:val="21"/>
        </w:rPr>
      </w:pPr>
      <w:r>
        <w:rPr>
          <w:rFonts w:ascii="Roboto" w:eastAsia="Roboto" w:hAnsi="Roboto" w:cs="Roboto"/>
          <w:color w:val="333333"/>
          <w:sz w:val="21"/>
          <w:szCs w:val="21"/>
        </w:rPr>
        <w:t>Para el ejemplo de este post, utilizaremos dos tablas «</w:t>
      </w:r>
      <w:proofErr w:type="spellStart"/>
      <w:r>
        <w:rPr>
          <w:rFonts w:ascii="Roboto" w:eastAsia="Roboto" w:hAnsi="Roboto" w:cs="Roboto"/>
          <w:b/>
          <w:color w:val="333333"/>
          <w:sz w:val="21"/>
          <w:szCs w:val="21"/>
        </w:rPr>
        <w:t>miTabla</w:t>
      </w:r>
      <w:proofErr w:type="spellEnd"/>
      <w:r>
        <w:rPr>
          <w:rFonts w:ascii="Roboto" w:eastAsia="Roboto" w:hAnsi="Roboto" w:cs="Roboto"/>
          <w:color w:val="333333"/>
          <w:sz w:val="21"/>
          <w:szCs w:val="21"/>
        </w:rPr>
        <w:t>» y «</w:t>
      </w:r>
      <w:proofErr w:type="spellStart"/>
      <w:proofErr w:type="gramStart"/>
      <w:r>
        <w:rPr>
          <w:rFonts w:ascii="Roboto" w:eastAsia="Roboto" w:hAnsi="Roboto" w:cs="Roboto"/>
          <w:b/>
          <w:color w:val="333333"/>
          <w:sz w:val="21"/>
          <w:szCs w:val="21"/>
        </w:rPr>
        <w:t>miOtraTabla</w:t>
      </w:r>
      <w:proofErr w:type="spellEnd"/>
      <w:r>
        <w:rPr>
          <w:rFonts w:ascii="Roboto" w:eastAsia="Roboto" w:hAnsi="Roboto" w:cs="Roboto"/>
          <w:color w:val="333333"/>
          <w:sz w:val="21"/>
          <w:szCs w:val="21"/>
        </w:rPr>
        <w:t>«</w:t>
      </w:r>
      <w:proofErr w:type="gramEnd"/>
      <w:r>
        <w:rPr>
          <w:rFonts w:ascii="Roboto" w:eastAsia="Roboto" w:hAnsi="Roboto" w:cs="Roboto"/>
          <w:color w:val="333333"/>
          <w:sz w:val="21"/>
          <w:szCs w:val="21"/>
        </w:rPr>
        <w:t>, su estructura es la siguiente:</w:t>
      </w:r>
    </w:p>
    <w:p w14:paraId="69276CBC" w14:textId="77777777" w:rsidR="004C36CF" w:rsidRDefault="004C36CF" w:rsidP="004C36CF">
      <w:pPr>
        <w:shd w:val="clear" w:color="auto" w:fill="F9F9F9"/>
        <w:spacing w:after="150" w:line="240" w:lineRule="auto"/>
        <w:rPr>
          <w:rFonts w:ascii="Roboto" w:eastAsia="Roboto" w:hAnsi="Roboto" w:cs="Roboto"/>
          <w:color w:val="333333"/>
          <w:sz w:val="21"/>
          <w:szCs w:val="21"/>
        </w:rPr>
      </w:pPr>
    </w:p>
    <w:p w14:paraId="288352B2" w14:textId="30DE6EFB"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color w:val="333333"/>
          <w:sz w:val="21"/>
          <w:szCs w:val="21"/>
        </w:rPr>
      </w:pPr>
    </w:p>
    <w:p w14:paraId="60544F47" w14:textId="1D722FB3"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color w:val="333333"/>
          <w:sz w:val="21"/>
          <w:szCs w:val="21"/>
        </w:rPr>
      </w:pPr>
    </w:p>
    <w:p w14:paraId="409C9A2D" w14:textId="77777777"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color w:val="333333"/>
          <w:sz w:val="21"/>
          <w:szCs w:val="21"/>
        </w:rPr>
      </w:pPr>
    </w:p>
    <w:p w14:paraId="51084DCE" w14:textId="77777777"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color w:val="333333"/>
          <w:sz w:val="21"/>
          <w:szCs w:val="21"/>
        </w:rPr>
      </w:pPr>
    </w:p>
    <w:p w14:paraId="469DBB31" w14:textId="77777777" w:rsidR="004C36CF" w:rsidRDefault="004C36CF" w:rsidP="004C36CF">
      <w:pPr>
        <w:pBdr>
          <w:top w:val="nil"/>
          <w:left w:val="nil"/>
          <w:bottom w:val="nil"/>
          <w:right w:val="nil"/>
          <w:between w:val="nil"/>
        </w:pBdr>
        <w:shd w:val="clear" w:color="auto" w:fill="F9F9F9"/>
        <w:spacing w:after="150" w:line="240" w:lineRule="auto"/>
        <w:rPr>
          <w:rFonts w:ascii="Roboto" w:eastAsia="Roboto" w:hAnsi="Roboto" w:cs="Roboto"/>
          <w:color w:val="333333"/>
          <w:sz w:val="21"/>
          <w:szCs w:val="21"/>
        </w:rPr>
      </w:pPr>
      <w:r>
        <w:rPr>
          <w:noProof/>
        </w:rPr>
        <w:lastRenderedPageBreak/>
        <w:drawing>
          <wp:anchor distT="0" distB="0" distL="114300" distR="114300" simplePos="0" relativeHeight="251670528" behindDoc="0" locked="0" layoutInCell="1" hidden="0" allowOverlap="1" wp14:anchorId="0C434EE0" wp14:editId="0D359D54">
            <wp:simplePos x="0" y="0"/>
            <wp:positionH relativeFrom="column">
              <wp:posOffset>1</wp:posOffset>
            </wp:positionH>
            <wp:positionV relativeFrom="paragraph">
              <wp:posOffset>-55244</wp:posOffset>
            </wp:positionV>
            <wp:extent cx="5400040" cy="3235325"/>
            <wp:effectExtent l="0" t="0" r="0" b="0"/>
            <wp:wrapNone/>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400040" cy="3235325"/>
                    </a:xfrm>
                    <a:prstGeom prst="rect">
                      <a:avLst/>
                    </a:prstGeom>
                    <a:ln/>
                  </pic:spPr>
                </pic:pic>
              </a:graphicData>
            </a:graphic>
          </wp:anchor>
        </w:drawing>
      </w:r>
    </w:p>
    <w:p w14:paraId="2C231B19" w14:textId="77777777" w:rsidR="004C36CF" w:rsidRDefault="004C36CF" w:rsidP="004C36CF">
      <w:pPr>
        <w:jc w:val="both"/>
        <w:rPr>
          <w:rFonts w:ascii="Verdana" w:eastAsia="Verdana" w:hAnsi="Verdana" w:cs="Verdana"/>
          <w:color w:val="FF0000"/>
          <w:sz w:val="20"/>
          <w:szCs w:val="20"/>
          <w:highlight w:val="white"/>
        </w:rPr>
      </w:pPr>
    </w:p>
    <w:p w14:paraId="59D34ED2" w14:textId="77777777" w:rsidR="004C36CF" w:rsidRDefault="004C36CF" w:rsidP="004C36CF">
      <w:pPr>
        <w:jc w:val="both"/>
        <w:rPr>
          <w:rFonts w:ascii="Verdana" w:eastAsia="Verdana" w:hAnsi="Verdana" w:cs="Verdana"/>
          <w:color w:val="FF0000"/>
          <w:sz w:val="20"/>
          <w:szCs w:val="20"/>
          <w:highlight w:val="white"/>
        </w:rPr>
      </w:pPr>
    </w:p>
    <w:p w14:paraId="1A83A5BC" w14:textId="77777777" w:rsidR="004C36CF" w:rsidRDefault="004C36CF" w:rsidP="004C36CF">
      <w:pPr>
        <w:jc w:val="both"/>
        <w:rPr>
          <w:rFonts w:ascii="Verdana" w:eastAsia="Verdana" w:hAnsi="Verdana" w:cs="Verdana"/>
          <w:color w:val="FF0000"/>
          <w:sz w:val="20"/>
          <w:szCs w:val="20"/>
          <w:highlight w:val="white"/>
        </w:rPr>
      </w:pPr>
    </w:p>
    <w:p w14:paraId="4779CFCC" w14:textId="77777777" w:rsidR="004C36CF" w:rsidRDefault="004C36CF" w:rsidP="004C36CF">
      <w:pPr>
        <w:jc w:val="both"/>
        <w:rPr>
          <w:rFonts w:ascii="Verdana" w:eastAsia="Verdana" w:hAnsi="Verdana" w:cs="Verdana"/>
          <w:color w:val="FF0000"/>
          <w:sz w:val="20"/>
          <w:szCs w:val="20"/>
          <w:highlight w:val="white"/>
        </w:rPr>
      </w:pPr>
    </w:p>
    <w:p w14:paraId="2725AF49" w14:textId="77777777" w:rsidR="004C36CF" w:rsidRDefault="004C36CF" w:rsidP="004C36CF">
      <w:pPr>
        <w:jc w:val="both"/>
        <w:rPr>
          <w:rFonts w:ascii="Verdana" w:eastAsia="Verdana" w:hAnsi="Verdana" w:cs="Verdana"/>
          <w:color w:val="FF0000"/>
          <w:sz w:val="20"/>
          <w:szCs w:val="20"/>
          <w:highlight w:val="white"/>
        </w:rPr>
      </w:pPr>
    </w:p>
    <w:p w14:paraId="6BC245C1" w14:textId="77777777" w:rsidR="004C36CF" w:rsidRDefault="004C36CF" w:rsidP="004C36CF">
      <w:pPr>
        <w:jc w:val="both"/>
        <w:rPr>
          <w:rFonts w:ascii="Verdana" w:eastAsia="Verdana" w:hAnsi="Verdana" w:cs="Verdana"/>
          <w:color w:val="FF0000"/>
          <w:sz w:val="20"/>
          <w:szCs w:val="20"/>
          <w:highlight w:val="white"/>
        </w:rPr>
      </w:pPr>
    </w:p>
    <w:p w14:paraId="16FAECD6" w14:textId="77777777" w:rsidR="004C36CF" w:rsidRDefault="004C36CF" w:rsidP="004C36CF">
      <w:pPr>
        <w:jc w:val="both"/>
        <w:rPr>
          <w:rFonts w:ascii="Verdana" w:eastAsia="Verdana" w:hAnsi="Verdana" w:cs="Verdana"/>
          <w:color w:val="FF0000"/>
          <w:sz w:val="20"/>
          <w:szCs w:val="20"/>
          <w:highlight w:val="white"/>
        </w:rPr>
      </w:pPr>
    </w:p>
    <w:p w14:paraId="335C7AA0" w14:textId="77777777" w:rsidR="004C36CF" w:rsidRDefault="004C36CF" w:rsidP="004C36CF">
      <w:pPr>
        <w:jc w:val="both"/>
        <w:rPr>
          <w:rFonts w:ascii="Verdana" w:eastAsia="Verdana" w:hAnsi="Verdana" w:cs="Verdana"/>
          <w:color w:val="FF0000"/>
          <w:sz w:val="20"/>
          <w:szCs w:val="20"/>
          <w:highlight w:val="white"/>
        </w:rPr>
      </w:pPr>
    </w:p>
    <w:p w14:paraId="7DD91E65" w14:textId="77777777" w:rsidR="004C36CF" w:rsidRDefault="004C36CF" w:rsidP="004C36CF">
      <w:pPr>
        <w:jc w:val="both"/>
        <w:rPr>
          <w:rFonts w:ascii="Verdana" w:eastAsia="Verdana" w:hAnsi="Verdana" w:cs="Verdana"/>
          <w:color w:val="FF0000"/>
          <w:sz w:val="20"/>
          <w:szCs w:val="20"/>
          <w:highlight w:val="white"/>
        </w:rPr>
      </w:pPr>
    </w:p>
    <w:p w14:paraId="0D6FF378" w14:textId="77777777" w:rsidR="004C36CF" w:rsidRDefault="004C36CF" w:rsidP="004C36CF">
      <w:pPr>
        <w:jc w:val="both"/>
        <w:rPr>
          <w:rFonts w:ascii="Verdana" w:eastAsia="Verdana" w:hAnsi="Verdana" w:cs="Verdana"/>
          <w:color w:val="FF0000"/>
          <w:sz w:val="20"/>
          <w:szCs w:val="20"/>
          <w:highlight w:val="white"/>
        </w:rPr>
      </w:pPr>
    </w:p>
    <w:p w14:paraId="70141FF8" w14:textId="77777777" w:rsidR="004C36CF" w:rsidRDefault="004C36CF" w:rsidP="004C36CF">
      <w:pPr>
        <w:jc w:val="both"/>
        <w:rPr>
          <w:rFonts w:ascii="Verdana" w:eastAsia="Verdana" w:hAnsi="Verdana" w:cs="Verdana"/>
          <w:color w:val="FF0000"/>
          <w:sz w:val="20"/>
          <w:szCs w:val="20"/>
          <w:highlight w:val="white"/>
        </w:rPr>
      </w:pPr>
      <w:r>
        <w:rPr>
          <w:rFonts w:ascii="Roboto" w:eastAsia="Roboto" w:hAnsi="Roboto" w:cs="Roboto"/>
          <w:b/>
          <w:color w:val="CB5146"/>
          <w:sz w:val="21"/>
          <w:szCs w:val="21"/>
          <w:shd w:val="clear" w:color="auto" w:fill="F9F9F9"/>
        </w:rPr>
        <w:t xml:space="preserve">Nota </w:t>
      </w:r>
      <w:proofErr w:type="gramStart"/>
      <w:r>
        <w:rPr>
          <w:rFonts w:ascii="Roboto" w:eastAsia="Roboto" w:hAnsi="Roboto" w:cs="Roboto"/>
          <w:b/>
          <w:color w:val="CB5146"/>
          <w:sz w:val="21"/>
          <w:szCs w:val="21"/>
          <w:shd w:val="clear" w:color="auto" w:fill="F9F9F9"/>
        </w:rPr>
        <w:t>importante :</w:t>
      </w:r>
      <w:proofErr w:type="gramEnd"/>
      <w:r>
        <w:rPr>
          <w:rFonts w:ascii="Roboto" w:eastAsia="Roboto" w:hAnsi="Roboto" w:cs="Roboto"/>
          <w:b/>
          <w:color w:val="CB5146"/>
          <w:sz w:val="21"/>
          <w:szCs w:val="21"/>
          <w:shd w:val="clear" w:color="auto" w:fill="F9F9F9"/>
        </w:rPr>
        <w:t xml:space="preserve"> </w:t>
      </w:r>
      <w:r>
        <w:rPr>
          <w:rFonts w:ascii="Roboto" w:eastAsia="Roboto" w:hAnsi="Roboto" w:cs="Roboto"/>
          <w:color w:val="000000"/>
          <w:sz w:val="21"/>
          <w:szCs w:val="21"/>
          <w:shd w:val="clear" w:color="auto" w:fill="F9F9F9"/>
        </w:rPr>
        <w:t>A</w:t>
      </w:r>
      <w:del w:id="0" w:author="Unknown" w:date="2022-10-10T03:52:00Z">
        <w:r>
          <w:rPr>
            <w:rFonts w:ascii="Roboto" w:eastAsia="Roboto" w:hAnsi="Roboto" w:cs="Roboto"/>
            <w:color w:val="000000"/>
            <w:sz w:val="21"/>
            <w:szCs w:val="21"/>
            <w:shd w:val="clear" w:color="auto" w:fill="F9F9F9"/>
          </w:rPr>
          <w:delText>IMPORTANTE</w:delText>
        </w:r>
        <w:r>
          <w:rPr>
            <w:rFonts w:ascii="Roboto" w:eastAsia="Roboto" w:hAnsi="Roboto" w:cs="Roboto"/>
            <w:b/>
            <w:color w:val="000000"/>
            <w:sz w:val="21"/>
            <w:szCs w:val="21"/>
            <w:shd w:val="clear" w:color="auto" w:fill="F9F9F9"/>
          </w:rPr>
          <w:delText> </w:delText>
        </w:r>
      </w:del>
      <w:r>
        <w:rPr>
          <w:rFonts w:ascii="Roboto" w:eastAsia="Roboto" w:hAnsi="Roboto" w:cs="Roboto"/>
          <w:color w:val="000000"/>
          <w:sz w:val="21"/>
          <w:szCs w:val="21"/>
          <w:shd w:val="clear" w:color="auto" w:fill="F9F9F9"/>
        </w:rPr>
        <w:t>l</w:t>
      </w:r>
      <w:r>
        <w:rPr>
          <w:rFonts w:ascii="Roboto" w:eastAsia="Roboto" w:hAnsi="Roboto" w:cs="Roboto"/>
          <w:color w:val="333333"/>
          <w:sz w:val="21"/>
          <w:szCs w:val="21"/>
          <w:shd w:val="clear" w:color="auto" w:fill="F9F9F9"/>
        </w:rPr>
        <w:t xml:space="preserve"> crear las tablas, debemos utilizar </w:t>
      </w:r>
      <w:r>
        <w:rPr>
          <w:rFonts w:ascii="Roboto" w:eastAsia="Roboto" w:hAnsi="Roboto" w:cs="Roboto"/>
          <w:b/>
          <w:color w:val="333333"/>
          <w:sz w:val="21"/>
          <w:szCs w:val="21"/>
          <w:shd w:val="clear" w:color="auto" w:fill="F9F9F9"/>
        </w:rPr>
        <w:t>ENGINE=</w:t>
      </w:r>
      <w:proofErr w:type="spellStart"/>
      <w:r>
        <w:rPr>
          <w:rFonts w:ascii="Roboto" w:eastAsia="Roboto" w:hAnsi="Roboto" w:cs="Roboto"/>
          <w:b/>
          <w:color w:val="333333"/>
          <w:sz w:val="21"/>
          <w:szCs w:val="21"/>
          <w:shd w:val="clear" w:color="auto" w:fill="F9F9F9"/>
        </w:rPr>
        <w:t>InnoDB</w:t>
      </w:r>
      <w:proofErr w:type="spellEnd"/>
      <w:r>
        <w:rPr>
          <w:rFonts w:ascii="Roboto" w:eastAsia="Roboto" w:hAnsi="Roboto" w:cs="Roboto"/>
          <w:color w:val="333333"/>
          <w:sz w:val="21"/>
          <w:szCs w:val="21"/>
          <w:shd w:val="clear" w:color="auto" w:fill="F9F9F9"/>
        </w:rPr>
        <w:t> y no </w:t>
      </w:r>
      <w:proofErr w:type="spellStart"/>
      <w:r>
        <w:rPr>
          <w:rFonts w:ascii="Roboto" w:eastAsia="Roboto" w:hAnsi="Roboto" w:cs="Roboto"/>
          <w:b/>
          <w:color w:val="333333"/>
          <w:sz w:val="21"/>
          <w:szCs w:val="21"/>
          <w:shd w:val="clear" w:color="auto" w:fill="F9F9F9"/>
        </w:rPr>
        <w:t>MyISAM</w:t>
      </w:r>
      <w:proofErr w:type="spellEnd"/>
      <w:r>
        <w:rPr>
          <w:rFonts w:ascii="Roboto" w:eastAsia="Roboto" w:hAnsi="Roboto" w:cs="Roboto"/>
          <w:color w:val="333333"/>
          <w:sz w:val="21"/>
          <w:szCs w:val="21"/>
          <w:shd w:val="clear" w:color="auto" w:fill="F9F9F9"/>
        </w:rPr>
        <w:t> esto porque </w:t>
      </w:r>
      <w:proofErr w:type="spellStart"/>
      <w:r>
        <w:rPr>
          <w:rFonts w:ascii="Roboto" w:eastAsia="Roboto" w:hAnsi="Roboto" w:cs="Roboto"/>
          <w:i/>
          <w:color w:val="333333"/>
          <w:sz w:val="21"/>
          <w:szCs w:val="21"/>
          <w:shd w:val="clear" w:color="auto" w:fill="F9F9F9"/>
        </w:rPr>
        <w:t>InnoDB</w:t>
      </w:r>
      <w:proofErr w:type="spellEnd"/>
      <w:r>
        <w:rPr>
          <w:rFonts w:ascii="Roboto" w:eastAsia="Roboto" w:hAnsi="Roboto" w:cs="Roboto"/>
          <w:color w:val="333333"/>
          <w:sz w:val="21"/>
          <w:szCs w:val="21"/>
          <w:shd w:val="clear" w:color="auto" w:fill="F9F9F9"/>
        </w:rPr>
        <w:t xml:space="preserve"> tiene soporte para transacciones, bloqueo de registros y nos permite tener las características ACID  garantizando la integridad de nuestras tablas.         </w:t>
      </w:r>
    </w:p>
    <w:p w14:paraId="4F1B6954" w14:textId="77777777" w:rsidR="004C36CF" w:rsidRDefault="004C36CF" w:rsidP="004C36CF">
      <w:pPr>
        <w:jc w:val="both"/>
        <w:rPr>
          <w:rFonts w:ascii="Verdana" w:eastAsia="Verdana" w:hAnsi="Verdana" w:cs="Verdana"/>
          <w:color w:val="FF0000"/>
          <w:sz w:val="20"/>
          <w:szCs w:val="20"/>
          <w:highlight w:val="white"/>
        </w:rPr>
      </w:pPr>
    </w:p>
    <w:p w14:paraId="69A48C36" w14:textId="77777777" w:rsidR="004C36CF" w:rsidRDefault="004C36CF" w:rsidP="004C36CF">
      <w:pPr>
        <w:shd w:val="clear" w:color="auto" w:fill="F9F9F9"/>
        <w:spacing w:after="150" w:line="240" w:lineRule="auto"/>
        <w:rPr>
          <w:rFonts w:ascii="Roboto" w:eastAsia="Roboto" w:hAnsi="Roboto" w:cs="Roboto"/>
          <w:color w:val="333333"/>
          <w:sz w:val="21"/>
          <w:szCs w:val="21"/>
        </w:rPr>
      </w:pPr>
      <w:r>
        <w:rPr>
          <w:rFonts w:ascii="Roboto" w:eastAsia="Roboto" w:hAnsi="Roboto" w:cs="Roboto"/>
          <w:b/>
          <w:color w:val="333333"/>
          <w:sz w:val="21"/>
          <w:szCs w:val="21"/>
        </w:rPr>
        <w:t xml:space="preserve">Proyecto </w:t>
      </w:r>
      <w:proofErr w:type="spellStart"/>
      <w:r>
        <w:rPr>
          <w:rFonts w:ascii="Roboto" w:eastAsia="Roboto" w:hAnsi="Roboto" w:cs="Roboto"/>
          <w:b/>
          <w:color w:val="333333"/>
          <w:sz w:val="21"/>
          <w:szCs w:val="21"/>
        </w:rPr>
        <w:t>Netbeans</w:t>
      </w:r>
      <w:proofErr w:type="spellEnd"/>
    </w:p>
    <w:p w14:paraId="68A3E582" w14:textId="77777777" w:rsidR="004C36CF" w:rsidRDefault="004C36CF" w:rsidP="004C36CF">
      <w:pPr>
        <w:shd w:val="clear" w:color="auto" w:fill="F9F9F9"/>
        <w:spacing w:after="150" w:line="240" w:lineRule="auto"/>
        <w:rPr>
          <w:rFonts w:ascii="Roboto" w:eastAsia="Roboto" w:hAnsi="Roboto" w:cs="Roboto"/>
          <w:color w:val="333333"/>
          <w:sz w:val="21"/>
          <w:szCs w:val="21"/>
        </w:rPr>
      </w:pPr>
      <w:r>
        <w:rPr>
          <w:rFonts w:ascii="Roboto" w:eastAsia="Roboto" w:hAnsi="Roboto" w:cs="Roboto"/>
          <w:color w:val="333333"/>
          <w:sz w:val="21"/>
          <w:szCs w:val="21"/>
        </w:rPr>
        <w:t>Nuestro proyecto base será el siguiente:</w:t>
      </w:r>
    </w:p>
    <w:p w14:paraId="72A889A9" w14:textId="77777777" w:rsidR="004C36CF" w:rsidRDefault="004C36CF" w:rsidP="004C36CF">
      <w:pPr>
        <w:jc w:val="both"/>
        <w:rPr>
          <w:rFonts w:ascii="Verdana" w:eastAsia="Verdana" w:hAnsi="Verdana" w:cs="Verdana"/>
          <w:color w:val="FF0000"/>
          <w:sz w:val="20"/>
          <w:szCs w:val="20"/>
          <w:highlight w:val="white"/>
        </w:rPr>
      </w:pPr>
      <w:r>
        <w:rPr>
          <w:noProof/>
        </w:rPr>
        <w:drawing>
          <wp:anchor distT="0" distB="0" distL="114300" distR="114300" simplePos="0" relativeHeight="251671552" behindDoc="0" locked="0" layoutInCell="1" hidden="0" allowOverlap="1" wp14:anchorId="5CE14A99" wp14:editId="49F7BA6E">
            <wp:simplePos x="0" y="0"/>
            <wp:positionH relativeFrom="column">
              <wp:posOffset>1</wp:posOffset>
            </wp:positionH>
            <wp:positionV relativeFrom="paragraph">
              <wp:posOffset>267335</wp:posOffset>
            </wp:positionV>
            <wp:extent cx="2978150" cy="1339211"/>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978150" cy="1339211"/>
                    </a:xfrm>
                    <a:prstGeom prst="rect">
                      <a:avLst/>
                    </a:prstGeom>
                    <a:ln/>
                  </pic:spPr>
                </pic:pic>
              </a:graphicData>
            </a:graphic>
          </wp:anchor>
        </w:drawing>
      </w:r>
    </w:p>
    <w:p w14:paraId="46B605A4" w14:textId="77777777" w:rsidR="004C36CF" w:rsidRDefault="004C36CF" w:rsidP="004C36CF">
      <w:pPr>
        <w:jc w:val="both"/>
        <w:rPr>
          <w:rFonts w:ascii="Verdana" w:eastAsia="Verdana" w:hAnsi="Verdana" w:cs="Verdana"/>
          <w:color w:val="FF0000"/>
          <w:sz w:val="20"/>
          <w:szCs w:val="20"/>
          <w:highlight w:val="white"/>
        </w:rPr>
      </w:pPr>
    </w:p>
    <w:p w14:paraId="5003381F" w14:textId="77777777" w:rsidR="004C36CF" w:rsidRDefault="004C36CF" w:rsidP="004C36CF">
      <w:pPr>
        <w:jc w:val="both"/>
        <w:rPr>
          <w:rFonts w:ascii="Verdana" w:eastAsia="Verdana" w:hAnsi="Verdana" w:cs="Verdana"/>
          <w:color w:val="FF0000"/>
          <w:sz w:val="20"/>
          <w:szCs w:val="20"/>
          <w:highlight w:val="white"/>
        </w:rPr>
      </w:pPr>
    </w:p>
    <w:p w14:paraId="268CEB68" w14:textId="77777777" w:rsidR="004C36CF" w:rsidRDefault="004C36CF" w:rsidP="004C36CF">
      <w:pPr>
        <w:jc w:val="both"/>
        <w:rPr>
          <w:rFonts w:ascii="Verdana" w:eastAsia="Verdana" w:hAnsi="Verdana" w:cs="Verdana"/>
          <w:color w:val="FF0000"/>
          <w:sz w:val="20"/>
          <w:szCs w:val="20"/>
          <w:highlight w:val="white"/>
        </w:rPr>
      </w:pPr>
    </w:p>
    <w:p w14:paraId="072FCF13" w14:textId="77777777" w:rsidR="004C36CF" w:rsidRDefault="004C36CF" w:rsidP="004C36CF">
      <w:pPr>
        <w:jc w:val="both"/>
        <w:rPr>
          <w:rFonts w:ascii="Verdana" w:eastAsia="Verdana" w:hAnsi="Verdana" w:cs="Verdana"/>
          <w:color w:val="FF0000"/>
          <w:sz w:val="20"/>
          <w:szCs w:val="20"/>
          <w:highlight w:val="white"/>
        </w:rPr>
      </w:pPr>
    </w:p>
    <w:p w14:paraId="5027BAA8" w14:textId="77777777" w:rsidR="004C36CF" w:rsidRDefault="004C36CF" w:rsidP="004C36CF">
      <w:pPr>
        <w:jc w:val="both"/>
        <w:rPr>
          <w:rFonts w:ascii="Verdana" w:eastAsia="Verdana" w:hAnsi="Verdana" w:cs="Verdana"/>
          <w:color w:val="FF0000"/>
          <w:sz w:val="20"/>
          <w:szCs w:val="20"/>
          <w:highlight w:val="white"/>
        </w:rPr>
      </w:pPr>
    </w:p>
    <w:p w14:paraId="1F30A60F" w14:textId="77777777" w:rsidR="004C36CF" w:rsidRDefault="004C36CF" w:rsidP="004C36CF">
      <w:pPr>
        <w:jc w:val="both"/>
        <w:rPr>
          <w:rFonts w:ascii="Verdana" w:eastAsia="Verdana" w:hAnsi="Verdana" w:cs="Verdana"/>
          <w:color w:val="FF0000"/>
          <w:sz w:val="20"/>
          <w:szCs w:val="20"/>
          <w:highlight w:val="white"/>
        </w:rPr>
      </w:pPr>
    </w:p>
    <w:p w14:paraId="285F5DED" w14:textId="77777777" w:rsidR="004C36CF" w:rsidRDefault="004C36CF" w:rsidP="004C36CF">
      <w:pPr>
        <w:numPr>
          <w:ilvl w:val="0"/>
          <w:numId w:val="6"/>
        </w:numPr>
        <w:shd w:val="clear" w:color="auto" w:fill="F9F9F9"/>
        <w:spacing w:before="280" w:after="0" w:line="240" w:lineRule="auto"/>
        <w:rPr>
          <w:color w:val="333333"/>
        </w:rPr>
      </w:pPr>
      <w:r>
        <w:rPr>
          <w:rFonts w:ascii="Roboto" w:eastAsia="Roboto" w:hAnsi="Roboto" w:cs="Roboto"/>
          <w:color w:val="333333"/>
          <w:sz w:val="21"/>
          <w:szCs w:val="21"/>
        </w:rPr>
        <w:t>Le añadimos el conector </w:t>
      </w:r>
      <w:r>
        <w:rPr>
          <w:rFonts w:ascii="Roboto" w:eastAsia="Roboto" w:hAnsi="Roboto" w:cs="Roboto"/>
          <w:b/>
          <w:color w:val="333333"/>
          <w:sz w:val="21"/>
          <w:szCs w:val="21"/>
        </w:rPr>
        <w:t>JDBC</w:t>
      </w:r>
      <w:r>
        <w:rPr>
          <w:rFonts w:ascii="Roboto" w:eastAsia="Roboto" w:hAnsi="Roboto" w:cs="Roboto"/>
          <w:color w:val="333333"/>
          <w:sz w:val="21"/>
          <w:szCs w:val="21"/>
        </w:rPr>
        <w:t> al proyecto</w:t>
      </w:r>
    </w:p>
    <w:p w14:paraId="6DA303B8" w14:textId="77777777" w:rsidR="004C36CF" w:rsidRDefault="004C36CF" w:rsidP="004C36CF">
      <w:pPr>
        <w:numPr>
          <w:ilvl w:val="0"/>
          <w:numId w:val="6"/>
        </w:numPr>
        <w:shd w:val="clear" w:color="auto" w:fill="F9F9F9"/>
        <w:spacing w:after="0" w:line="240" w:lineRule="auto"/>
        <w:rPr>
          <w:color w:val="333333"/>
        </w:rPr>
      </w:pPr>
      <w:r>
        <w:rPr>
          <w:rFonts w:ascii="Roboto" w:eastAsia="Roboto" w:hAnsi="Roboto" w:cs="Roboto"/>
          <w:color w:val="333333"/>
          <w:sz w:val="21"/>
          <w:szCs w:val="21"/>
        </w:rPr>
        <w:t>Tenemos una clase llamada</w:t>
      </w:r>
      <w:r>
        <w:rPr>
          <w:rFonts w:ascii="Roboto" w:eastAsia="Roboto" w:hAnsi="Roboto" w:cs="Roboto"/>
          <w:b/>
          <w:color w:val="333333"/>
          <w:sz w:val="21"/>
          <w:szCs w:val="21"/>
        </w:rPr>
        <w:t> Database.java</w:t>
      </w:r>
      <w:r>
        <w:rPr>
          <w:rFonts w:ascii="Roboto" w:eastAsia="Roboto" w:hAnsi="Roboto" w:cs="Roboto"/>
          <w:color w:val="333333"/>
          <w:sz w:val="21"/>
          <w:szCs w:val="21"/>
        </w:rPr>
        <w:t> que nos permite conectarse a la base de datos MySQL</w:t>
      </w:r>
    </w:p>
    <w:p w14:paraId="21D293A5" w14:textId="77777777" w:rsidR="004C36CF" w:rsidRDefault="004C36CF" w:rsidP="004C36CF">
      <w:pPr>
        <w:numPr>
          <w:ilvl w:val="0"/>
          <w:numId w:val="6"/>
        </w:numPr>
        <w:shd w:val="clear" w:color="auto" w:fill="F9F9F9"/>
        <w:spacing w:after="280" w:line="240" w:lineRule="auto"/>
        <w:rPr>
          <w:color w:val="333333"/>
        </w:rPr>
      </w:pPr>
      <w:r>
        <w:rPr>
          <w:rFonts w:ascii="Roboto" w:eastAsia="Roboto" w:hAnsi="Roboto" w:cs="Roboto"/>
          <w:color w:val="333333"/>
          <w:sz w:val="21"/>
          <w:szCs w:val="21"/>
        </w:rPr>
        <w:t xml:space="preserve">Tenemos dos clases </w:t>
      </w:r>
      <w:proofErr w:type="spellStart"/>
      <w:r>
        <w:rPr>
          <w:rFonts w:ascii="Roboto" w:eastAsia="Roboto" w:hAnsi="Roboto" w:cs="Roboto"/>
          <w:color w:val="333333"/>
          <w:sz w:val="21"/>
          <w:szCs w:val="21"/>
        </w:rPr>
        <w:t>Main</w:t>
      </w:r>
      <w:proofErr w:type="spellEnd"/>
      <w:r>
        <w:rPr>
          <w:rFonts w:ascii="Roboto" w:eastAsia="Roboto" w:hAnsi="Roboto" w:cs="Roboto"/>
          <w:color w:val="333333"/>
          <w:sz w:val="21"/>
          <w:szCs w:val="21"/>
        </w:rPr>
        <w:t>, </w:t>
      </w:r>
      <w:proofErr w:type="spellStart"/>
      <w:r>
        <w:rPr>
          <w:rFonts w:ascii="Roboto" w:eastAsia="Roboto" w:hAnsi="Roboto" w:cs="Roboto"/>
          <w:b/>
          <w:color w:val="333333"/>
          <w:sz w:val="21"/>
          <w:szCs w:val="21"/>
        </w:rPr>
        <w:t>JNoRollback</w:t>
      </w:r>
      <w:proofErr w:type="spellEnd"/>
      <w:r>
        <w:rPr>
          <w:rFonts w:ascii="Roboto" w:eastAsia="Roboto" w:hAnsi="Roboto" w:cs="Roboto"/>
          <w:b/>
          <w:color w:val="333333"/>
          <w:sz w:val="21"/>
          <w:szCs w:val="21"/>
        </w:rPr>
        <w:t xml:space="preserve"> y </w:t>
      </w:r>
      <w:proofErr w:type="spellStart"/>
      <w:r>
        <w:rPr>
          <w:rFonts w:ascii="Roboto" w:eastAsia="Roboto" w:hAnsi="Roboto" w:cs="Roboto"/>
          <w:b/>
          <w:color w:val="333333"/>
          <w:sz w:val="21"/>
          <w:szCs w:val="21"/>
        </w:rPr>
        <w:t>JRollback</w:t>
      </w:r>
      <w:proofErr w:type="spellEnd"/>
      <w:r>
        <w:rPr>
          <w:rFonts w:ascii="Roboto" w:eastAsia="Roboto" w:hAnsi="Roboto" w:cs="Roboto"/>
          <w:color w:val="333333"/>
          <w:sz w:val="21"/>
          <w:szCs w:val="21"/>
        </w:rPr>
        <w:t>, en la primera clase se implementara las instrucciones INSERT sin el uso de </w:t>
      </w:r>
      <w:proofErr w:type="spellStart"/>
      <w:r>
        <w:rPr>
          <w:rFonts w:ascii="Roboto" w:eastAsia="Roboto" w:hAnsi="Roboto" w:cs="Roboto"/>
          <w:i/>
          <w:color w:val="333333"/>
          <w:sz w:val="21"/>
          <w:szCs w:val="21"/>
        </w:rPr>
        <w:t>Commit</w:t>
      </w:r>
      <w:proofErr w:type="spellEnd"/>
      <w:r>
        <w:rPr>
          <w:rFonts w:ascii="Roboto" w:eastAsia="Roboto" w:hAnsi="Roboto" w:cs="Roboto"/>
          <w:color w:val="333333"/>
          <w:sz w:val="21"/>
          <w:szCs w:val="21"/>
        </w:rPr>
        <w:t> y </w:t>
      </w:r>
      <w:proofErr w:type="spellStart"/>
      <w:proofErr w:type="gramStart"/>
      <w:r>
        <w:rPr>
          <w:rFonts w:ascii="Roboto" w:eastAsia="Roboto" w:hAnsi="Roboto" w:cs="Roboto"/>
          <w:i/>
          <w:color w:val="333333"/>
          <w:sz w:val="21"/>
          <w:szCs w:val="21"/>
        </w:rPr>
        <w:t>Rollback</w:t>
      </w:r>
      <w:proofErr w:type="spellEnd"/>
      <w:r>
        <w:rPr>
          <w:rFonts w:ascii="Roboto" w:eastAsia="Roboto" w:hAnsi="Roboto" w:cs="Roboto"/>
          <w:color w:val="333333"/>
          <w:sz w:val="21"/>
          <w:szCs w:val="21"/>
        </w:rPr>
        <w:t> ,</w:t>
      </w:r>
      <w:proofErr w:type="gramEnd"/>
      <w:r>
        <w:rPr>
          <w:rFonts w:ascii="Roboto" w:eastAsia="Roboto" w:hAnsi="Roboto" w:cs="Roboto"/>
          <w:color w:val="333333"/>
          <w:sz w:val="21"/>
          <w:szCs w:val="21"/>
        </w:rPr>
        <w:t xml:space="preserve"> en la segunda clase con el uso de estos 2 métodos, el fin es apreciar mejor que pasa cuando se produce un error al ejecutar estas transacciones.</w:t>
      </w:r>
    </w:p>
    <w:p w14:paraId="2676E6B4" w14:textId="77777777" w:rsidR="004C36CF" w:rsidRDefault="004C36CF" w:rsidP="004C36CF">
      <w:pPr>
        <w:shd w:val="clear" w:color="auto" w:fill="F9F9F9"/>
        <w:spacing w:before="280" w:after="280" w:line="240" w:lineRule="auto"/>
        <w:rPr>
          <w:rFonts w:ascii="Roboto" w:eastAsia="Roboto" w:hAnsi="Roboto" w:cs="Roboto"/>
          <w:color w:val="333333"/>
          <w:sz w:val="21"/>
          <w:szCs w:val="21"/>
        </w:rPr>
      </w:pPr>
    </w:p>
    <w:p w14:paraId="3A7D3EFD" w14:textId="26381A56" w:rsidR="004C36CF" w:rsidRDefault="004C36CF" w:rsidP="004C36CF">
      <w:pPr>
        <w:shd w:val="clear" w:color="auto" w:fill="F9F9F9"/>
        <w:spacing w:before="280" w:after="280" w:line="240" w:lineRule="auto"/>
        <w:rPr>
          <w:rFonts w:ascii="Roboto" w:eastAsia="Roboto" w:hAnsi="Roboto" w:cs="Roboto"/>
          <w:color w:val="333333"/>
          <w:sz w:val="21"/>
          <w:szCs w:val="21"/>
        </w:rPr>
      </w:pPr>
    </w:p>
    <w:p w14:paraId="51572796" w14:textId="77777777" w:rsidR="004C36CF" w:rsidRDefault="004C36CF" w:rsidP="004C36CF">
      <w:pPr>
        <w:shd w:val="clear" w:color="auto" w:fill="F9F9F9"/>
        <w:spacing w:before="280" w:after="280" w:line="240" w:lineRule="auto"/>
        <w:rPr>
          <w:rFonts w:ascii="Roboto" w:eastAsia="Roboto" w:hAnsi="Roboto" w:cs="Roboto"/>
          <w:color w:val="333333"/>
          <w:sz w:val="21"/>
          <w:szCs w:val="21"/>
        </w:rPr>
      </w:pPr>
    </w:p>
    <w:p w14:paraId="71E64134" w14:textId="77777777" w:rsidR="004C36CF" w:rsidRDefault="004C36CF" w:rsidP="004C36CF">
      <w:pPr>
        <w:jc w:val="both"/>
        <w:rPr>
          <w:rFonts w:ascii="Roboto" w:eastAsia="Roboto" w:hAnsi="Roboto" w:cs="Roboto"/>
          <w:b/>
          <w:color w:val="333333"/>
          <w:sz w:val="21"/>
          <w:szCs w:val="21"/>
          <w:shd w:val="clear" w:color="auto" w:fill="F9F9F9"/>
        </w:rPr>
      </w:pPr>
      <w:r>
        <w:rPr>
          <w:rFonts w:ascii="Roboto" w:eastAsia="Roboto" w:hAnsi="Roboto" w:cs="Roboto"/>
          <w:b/>
          <w:color w:val="333333"/>
          <w:sz w:val="21"/>
          <w:szCs w:val="21"/>
          <w:shd w:val="clear" w:color="auto" w:fill="F9F9F9"/>
        </w:rPr>
        <w:lastRenderedPageBreak/>
        <w:t>Clase Database.java</w:t>
      </w:r>
    </w:p>
    <w:p w14:paraId="29606B2B" w14:textId="77777777" w:rsidR="004C36CF" w:rsidRDefault="004C36CF" w:rsidP="004C36CF">
      <w:pPr>
        <w:jc w:val="both"/>
        <w:rPr>
          <w:rFonts w:ascii="Verdana" w:eastAsia="Verdana" w:hAnsi="Verdana" w:cs="Verdana"/>
          <w:color w:val="FF0000"/>
          <w:sz w:val="20"/>
          <w:szCs w:val="20"/>
          <w:highlight w:val="white"/>
        </w:rPr>
      </w:pPr>
      <w:r>
        <w:rPr>
          <w:noProof/>
        </w:rPr>
        <w:drawing>
          <wp:anchor distT="0" distB="0" distL="114300" distR="114300" simplePos="0" relativeHeight="251672576" behindDoc="0" locked="0" layoutInCell="1" hidden="0" allowOverlap="1" wp14:anchorId="3FB7E88D" wp14:editId="0D6133DB">
            <wp:simplePos x="0" y="0"/>
            <wp:positionH relativeFrom="column">
              <wp:posOffset>-634</wp:posOffset>
            </wp:positionH>
            <wp:positionV relativeFrom="paragraph">
              <wp:posOffset>635</wp:posOffset>
            </wp:positionV>
            <wp:extent cx="5400040" cy="4157980"/>
            <wp:effectExtent l="0" t="0" r="0" b="0"/>
            <wp:wrapNone/>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400040" cy="4157980"/>
                    </a:xfrm>
                    <a:prstGeom prst="rect">
                      <a:avLst/>
                    </a:prstGeom>
                    <a:ln/>
                  </pic:spPr>
                </pic:pic>
              </a:graphicData>
            </a:graphic>
          </wp:anchor>
        </w:drawing>
      </w:r>
    </w:p>
    <w:p w14:paraId="72FC0D16" w14:textId="77777777" w:rsidR="004C36CF" w:rsidRDefault="004C36CF" w:rsidP="004C36CF">
      <w:pPr>
        <w:jc w:val="both"/>
        <w:rPr>
          <w:rFonts w:ascii="Verdana" w:eastAsia="Verdana" w:hAnsi="Verdana" w:cs="Verdana"/>
          <w:color w:val="FF0000"/>
          <w:sz w:val="20"/>
          <w:szCs w:val="20"/>
          <w:highlight w:val="white"/>
        </w:rPr>
      </w:pPr>
    </w:p>
    <w:p w14:paraId="4A8EF53C" w14:textId="77777777" w:rsidR="004C36CF" w:rsidRDefault="004C36CF" w:rsidP="004C36CF">
      <w:pPr>
        <w:jc w:val="both"/>
        <w:rPr>
          <w:rFonts w:ascii="Verdana" w:eastAsia="Verdana" w:hAnsi="Verdana" w:cs="Verdana"/>
          <w:color w:val="FF0000"/>
          <w:sz w:val="20"/>
          <w:szCs w:val="20"/>
          <w:highlight w:val="white"/>
        </w:rPr>
      </w:pPr>
    </w:p>
    <w:p w14:paraId="6962DC88" w14:textId="77777777" w:rsidR="004C36CF" w:rsidRDefault="004C36CF" w:rsidP="004C36CF">
      <w:pPr>
        <w:jc w:val="both"/>
        <w:rPr>
          <w:rFonts w:ascii="Verdana" w:eastAsia="Verdana" w:hAnsi="Verdana" w:cs="Verdana"/>
          <w:color w:val="FF0000"/>
          <w:sz w:val="20"/>
          <w:szCs w:val="20"/>
          <w:highlight w:val="white"/>
        </w:rPr>
      </w:pPr>
    </w:p>
    <w:p w14:paraId="10B3302A" w14:textId="77777777" w:rsidR="004C36CF" w:rsidRDefault="004C36CF" w:rsidP="004C36CF">
      <w:pPr>
        <w:jc w:val="both"/>
        <w:rPr>
          <w:rFonts w:ascii="Verdana" w:eastAsia="Verdana" w:hAnsi="Verdana" w:cs="Verdana"/>
          <w:color w:val="FF0000"/>
          <w:sz w:val="20"/>
          <w:szCs w:val="20"/>
          <w:highlight w:val="white"/>
        </w:rPr>
      </w:pPr>
    </w:p>
    <w:p w14:paraId="454B7E2B" w14:textId="77777777" w:rsidR="004C36CF" w:rsidRDefault="004C36CF" w:rsidP="004C36CF">
      <w:pPr>
        <w:jc w:val="both"/>
        <w:rPr>
          <w:rFonts w:ascii="Verdana" w:eastAsia="Verdana" w:hAnsi="Verdana" w:cs="Verdana"/>
          <w:color w:val="FF0000"/>
          <w:sz w:val="20"/>
          <w:szCs w:val="20"/>
          <w:highlight w:val="white"/>
        </w:rPr>
      </w:pPr>
    </w:p>
    <w:p w14:paraId="7C341953" w14:textId="77777777" w:rsidR="004C36CF" w:rsidRDefault="004C36CF" w:rsidP="004C36CF">
      <w:pPr>
        <w:jc w:val="both"/>
        <w:rPr>
          <w:rFonts w:ascii="Verdana" w:eastAsia="Verdana" w:hAnsi="Verdana" w:cs="Verdana"/>
          <w:color w:val="FF0000"/>
          <w:sz w:val="20"/>
          <w:szCs w:val="20"/>
          <w:highlight w:val="white"/>
        </w:rPr>
      </w:pPr>
    </w:p>
    <w:p w14:paraId="75BC7FF5" w14:textId="76D32C1F" w:rsidR="004C36CF" w:rsidRDefault="004C36CF" w:rsidP="004C36CF">
      <w:pPr>
        <w:jc w:val="both"/>
        <w:rPr>
          <w:rFonts w:ascii="Verdana" w:eastAsia="Verdana" w:hAnsi="Verdana" w:cs="Verdana"/>
          <w:color w:val="FF0000"/>
          <w:sz w:val="20"/>
          <w:szCs w:val="20"/>
          <w:highlight w:val="white"/>
        </w:rPr>
      </w:pPr>
    </w:p>
    <w:p w14:paraId="1E508897" w14:textId="1294CEEB" w:rsidR="004C36CF" w:rsidRDefault="004C36CF" w:rsidP="004C36CF">
      <w:pPr>
        <w:jc w:val="both"/>
        <w:rPr>
          <w:rFonts w:ascii="Verdana" w:eastAsia="Verdana" w:hAnsi="Verdana" w:cs="Verdana"/>
          <w:color w:val="FF0000"/>
          <w:sz w:val="20"/>
          <w:szCs w:val="20"/>
          <w:highlight w:val="white"/>
        </w:rPr>
      </w:pPr>
    </w:p>
    <w:p w14:paraId="71D2BA7A" w14:textId="3C48C17F" w:rsidR="004C36CF" w:rsidRDefault="004C36CF" w:rsidP="004C36CF">
      <w:pPr>
        <w:jc w:val="both"/>
        <w:rPr>
          <w:rFonts w:ascii="Verdana" w:eastAsia="Verdana" w:hAnsi="Verdana" w:cs="Verdana"/>
          <w:color w:val="FF0000"/>
          <w:sz w:val="20"/>
          <w:szCs w:val="20"/>
          <w:highlight w:val="white"/>
        </w:rPr>
      </w:pPr>
    </w:p>
    <w:p w14:paraId="4E34039F" w14:textId="3C7BC679" w:rsidR="004C36CF" w:rsidRDefault="004C36CF" w:rsidP="004C36CF">
      <w:pPr>
        <w:jc w:val="both"/>
        <w:rPr>
          <w:rFonts w:ascii="Verdana" w:eastAsia="Verdana" w:hAnsi="Verdana" w:cs="Verdana"/>
          <w:color w:val="FF0000"/>
          <w:sz w:val="20"/>
          <w:szCs w:val="20"/>
          <w:highlight w:val="white"/>
        </w:rPr>
      </w:pPr>
    </w:p>
    <w:p w14:paraId="7379F662" w14:textId="77777777" w:rsidR="004C36CF" w:rsidRDefault="004C36CF" w:rsidP="004C36CF">
      <w:pPr>
        <w:jc w:val="both"/>
        <w:rPr>
          <w:rFonts w:ascii="Verdana" w:eastAsia="Verdana" w:hAnsi="Verdana" w:cs="Verdana"/>
          <w:color w:val="FF0000"/>
          <w:sz w:val="20"/>
          <w:szCs w:val="20"/>
          <w:highlight w:val="white"/>
        </w:rPr>
      </w:pPr>
    </w:p>
    <w:p w14:paraId="5B85CF1E" w14:textId="77777777" w:rsidR="004C36CF" w:rsidRDefault="004C36CF" w:rsidP="004C36CF">
      <w:pPr>
        <w:jc w:val="both"/>
        <w:rPr>
          <w:rFonts w:ascii="Verdana" w:eastAsia="Verdana" w:hAnsi="Verdana" w:cs="Verdana"/>
          <w:color w:val="FF0000"/>
          <w:sz w:val="20"/>
          <w:szCs w:val="20"/>
          <w:highlight w:val="white"/>
        </w:rPr>
      </w:pPr>
    </w:p>
    <w:p w14:paraId="37678824" w14:textId="77777777" w:rsidR="004C36CF" w:rsidRDefault="004C36CF" w:rsidP="004C36CF">
      <w:pPr>
        <w:jc w:val="both"/>
        <w:rPr>
          <w:rFonts w:ascii="Verdana" w:eastAsia="Verdana" w:hAnsi="Verdana" w:cs="Verdana"/>
          <w:color w:val="FF0000"/>
          <w:sz w:val="20"/>
          <w:szCs w:val="20"/>
          <w:highlight w:val="white"/>
        </w:rPr>
      </w:pPr>
    </w:p>
    <w:p w14:paraId="19DEA98B" w14:textId="77777777" w:rsidR="004C36CF" w:rsidRDefault="004C36CF" w:rsidP="004C36CF">
      <w:pPr>
        <w:jc w:val="both"/>
        <w:rPr>
          <w:rFonts w:ascii="Verdana" w:eastAsia="Verdana" w:hAnsi="Verdana" w:cs="Verdana"/>
          <w:color w:val="FF0000"/>
          <w:sz w:val="20"/>
          <w:szCs w:val="20"/>
          <w:highlight w:val="white"/>
        </w:rPr>
      </w:pPr>
    </w:p>
    <w:p w14:paraId="0E1AF285" w14:textId="77777777" w:rsidR="004C36CF" w:rsidRDefault="004C36CF" w:rsidP="004C36CF">
      <w:pPr>
        <w:jc w:val="both"/>
        <w:rPr>
          <w:rFonts w:ascii="Verdana" w:eastAsia="Verdana" w:hAnsi="Verdana" w:cs="Verdana"/>
          <w:b/>
          <w:color w:val="000000"/>
          <w:sz w:val="20"/>
          <w:szCs w:val="20"/>
          <w:highlight w:val="white"/>
          <w:u w:val="single"/>
        </w:rPr>
      </w:pPr>
      <w:r>
        <w:rPr>
          <w:rFonts w:ascii="Verdana" w:eastAsia="Verdana" w:hAnsi="Verdana" w:cs="Verdana"/>
          <w:b/>
          <w:color w:val="000000"/>
          <w:sz w:val="20"/>
          <w:szCs w:val="20"/>
          <w:highlight w:val="white"/>
          <w:u w:val="single"/>
        </w:rPr>
        <w:t xml:space="preserve">Nota importante: </w:t>
      </w:r>
    </w:p>
    <w:p w14:paraId="3AD6948F" w14:textId="77777777" w:rsidR="004C36CF" w:rsidRDefault="004C36CF" w:rsidP="004C36CF">
      <w:pPr>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Terminado el laboratorio, el docente designara 10 estudiantes para que compartan pantalla y verificar el cumplimiento de la actividad del día de hoy.</w:t>
      </w:r>
    </w:p>
    <w:p w14:paraId="550E0D49" w14:textId="77777777" w:rsidR="004C36CF" w:rsidRDefault="004C36CF" w:rsidP="004C36CF">
      <w:pPr>
        <w:jc w:val="both"/>
        <w:rPr>
          <w:rFonts w:ascii="Verdana" w:eastAsia="Verdana" w:hAnsi="Verdana" w:cs="Verdana"/>
          <w:color w:val="222222"/>
          <w:sz w:val="20"/>
          <w:szCs w:val="20"/>
          <w:highlight w:val="white"/>
        </w:rPr>
      </w:pPr>
    </w:p>
    <w:p w14:paraId="614E7124" w14:textId="77777777" w:rsidR="004C36CF" w:rsidRDefault="004C36CF" w:rsidP="004C36CF">
      <w:pPr>
        <w:jc w:val="both"/>
        <w:rPr>
          <w:rFonts w:ascii="Roboto" w:eastAsia="Roboto" w:hAnsi="Roboto" w:cs="Roboto"/>
          <w:b/>
          <w:color w:val="333333"/>
          <w:sz w:val="21"/>
          <w:szCs w:val="21"/>
          <w:shd w:val="clear" w:color="auto" w:fill="F9F9F9"/>
        </w:rPr>
      </w:pPr>
      <w:r>
        <w:rPr>
          <w:rFonts w:ascii="Roboto" w:eastAsia="Roboto" w:hAnsi="Roboto" w:cs="Roboto"/>
          <w:b/>
          <w:color w:val="333333"/>
          <w:sz w:val="21"/>
          <w:szCs w:val="21"/>
          <w:shd w:val="clear" w:color="auto" w:fill="F9F9F9"/>
        </w:rPr>
        <w:t>Clase JNoRollback.java</w:t>
      </w:r>
    </w:p>
    <w:p w14:paraId="19575210" w14:textId="77777777" w:rsidR="004C36CF" w:rsidRDefault="004C36CF" w:rsidP="004C36CF">
      <w:pPr>
        <w:jc w:val="both"/>
        <w:rPr>
          <w:rFonts w:ascii="Roboto" w:eastAsia="Roboto" w:hAnsi="Roboto" w:cs="Roboto"/>
          <w:color w:val="333333"/>
          <w:sz w:val="21"/>
          <w:szCs w:val="21"/>
          <w:shd w:val="clear" w:color="auto" w:fill="F9F9F9"/>
        </w:rPr>
      </w:pPr>
      <w:r>
        <w:rPr>
          <w:rFonts w:ascii="Roboto" w:eastAsia="Roboto" w:hAnsi="Roboto" w:cs="Roboto"/>
          <w:color w:val="333333"/>
          <w:sz w:val="21"/>
          <w:szCs w:val="21"/>
          <w:shd w:val="clear" w:color="auto" w:fill="F9F9F9"/>
        </w:rPr>
        <w:t>En esta clase no se hace uso de los métodos </w:t>
      </w:r>
      <w:proofErr w:type="spellStart"/>
      <w:r>
        <w:rPr>
          <w:rFonts w:ascii="Roboto" w:eastAsia="Roboto" w:hAnsi="Roboto" w:cs="Roboto"/>
          <w:i/>
          <w:color w:val="333333"/>
          <w:sz w:val="21"/>
          <w:szCs w:val="21"/>
          <w:shd w:val="clear" w:color="auto" w:fill="F9F9F9"/>
        </w:rPr>
        <w:t>Commit</w:t>
      </w:r>
      <w:proofErr w:type="spellEnd"/>
      <w:r>
        <w:rPr>
          <w:rFonts w:ascii="Roboto" w:eastAsia="Roboto" w:hAnsi="Roboto" w:cs="Roboto"/>
          <w:color w:val="333333"/>
          <w:sz w:val="21"/>
          <w:szCs w:val="21"/>
          <w:shd w:val="clear" w:color="auto" w:fill="F9F9F9"/>
        </w:rPr>
        <w:t> y </w:t>
      </w:r>
      <w:proofErr w:type="spellStart"/>
      <w:r>
        <w:rPr>
          <w:rFonts w:ascii="Roboto" w:eastAsia="Roboto" w:hAnsi="Roboto" w:cs="Roboto"/>
          <w:i/>
          <w:color w:val="333333"/>
          <w:sz w:val="21"/>
          <w:szCs w:val="21"/>
          <w:shd w:val="clear" w:color="auto" w:fill="F9F9F9"/>
        </w:rPr>
        <w:t>RollBack</w:t>
      </w:r>
      <w:proofErr w:type="spellEnd"/>
      <w:r>
        <w:rPr>
          <w:rFonts w:ascii="Roboto" w:eastAsia="Roboto" w:hAnsi="Roboto" w:cs="Roboto"/>
          <w:color w:val="333333"/>
          <w:sz w:val="21"/>
          <w:szCs w:val="21"/>
          <w:shd w:val="clear" w:color="auto" w:fill="F9F9F9"/>
        </w:rPr>
        <w:t> por lo que las instrucciones </w:t>
      </w:r>
      <w:r>
        <w:rPr>
          <w:rFonts w:ascii="Roboto" w:eastAsia="Roboto" w:hAnsi="Roboto" w:cs="Roboto"/>
          <w:b/>
          <w:color w:val="333333"/>
          <w:sz w:val="21"/>
          <w:szCs w:val="21"/>
          <w:shd w:val="clear" w:color="auto" w:fill="F9F9F9"/>
        </w:rPr>
        <w:t>INSERT</w:t>
      </w:r>
      <w:r>
        <w:rPr>
          <w:rFonts w:ascii="Roboto" w:eastAsia="Roboto" w:hAnsi="Roboto" w:cs="Roboto"/>
          <w:color w:val="333333"/>
          <w:sz w:val="21"/>
          <w:szCs w:val="21"/>
          <w:shd w:val="clear" w:color="auto" w:fill="F9F9F9"/>
        </w:rPr>
        <w:t> se irán ejecutando una tras otra afectando directamente a la base de datos, si no se encontrara ningún error todo terminaría normalmente, sin embargo </w:t>
      </w:r>
      <w:r>
        <w:rPr>
          <w:rFonts w:ascii="Roboto" w:eastAsia="Roboto" w:hAnsi="Roboto" w:cs="Roboto"/>
          <w:color w:val="333333"/>
          <w:sz w:val="21"/>
          <w:szCs w:val="21"/>
          <w:u w:val="single"/>
          <w:shd w:val="clear" w:color="auto" w:fill="F9F9F9"/>
        </w:rPr>
        <w:t xml:space="preserve">en la </w:t>
      </w:r>
      <w:proofErr w:type="spellStart"/>
      <w:r>
        <w:rPr>
          <w:rFonts w:ascii="Roboto" w:eastAsia="Roboto" w:hAnsi="Roboto" w:cs="Roboto"/>
          <w:color w:val="333333"/>
          <w:sz w:val="21"/>
          <w:szCs w:val="21"/>
          <w:u w:val="single"/>
          <w:shd w:val="clear" w:color="auto" w:fill="F9F9F9"/>
        </w:rPr>
        <w:t>linea</w:t>
      </w:r>
      <w:proofErr w:type="spellEnd"/>
      <w:r>
        <w:rPr>
          <w:rFonts w:ascii="Roboto" w:eastAsia="Roboto" w:hAnsi="Roboto" w:cs="Roboto"/>
          <w:color w:val="333333"/>
          <w:sz w:val="21"/>
          <w:szCs w:val="21"/>
          <w:u w:val="single"/>
          <w:shd w:val="clear" w:color="auto" w:fill="F9F9F9"/>
        </w:rPr>
        <w:t xml:space="preserve"> de código 46 intencionalmente se intercambia el tipo de dato INT por un </w:t>
      </w:r>
      <w:proofErr w:type="gramStart"/>
      <w:r>
        <w:rPr>
          <w:rFonts w:ascii="Roboto" w:eastAsia="Roboto" w:hAnsi="Roboto" w:cs="Roboto"/>
          <w:color w:val="333333"/>
          <w:sz w:val="21"/>
          <w:szCs w:val="21"/>
          <w:u w:val="single"/>
          <w:shd w:val="clear" w:color="auto" w:fill="F9F9F9"/>
        </w:rPr>
        <w:t>STRING</w:t>
      </w:r>
      <w:r>
        <w:rPr>
          <w:rFonts w:ascii="Roboto" w:eastAsia="Roboto" w:hAnsi="Roboto" w:cs="Roboto"/>
          <w:color w:val="333333"/>
          <w:sz w:val="21"/>
          <w:szCs w:val="21"/>
          <w:shd w:val="clear" w:color="auto" w:fill="F9F9F9"/>
        </w:rPr>
        <w:t>  esto</w:t>
      </w:r>
      <w:proofErr w:type="gramEnd"/>
      <w:r>
        <w:rPr>
          <w:rFonts w:ascii="Roboto" w:eastAsia="Roboto" w:hAnsi="Roboto" w:cs="Roboto"/>
          <w:color w:val="333333"/>
          <w:sz w:val="21"/>
          <w:szCs w:val="21"/>
          <w:shd w:val="clear" w:color="auto" w:fill="F9F9F9"/>
        </w:rPr>
        <w:t xml:space="preserve"> para provocar una excepción, entonces las instrucciones INSERT de las </w:t>
      </w:r>
      <w:proofErr w:type="spellStart"/>
      <w:r>
        <w:rPr>
          <w:rFonts w:ascii="Roboto" w:eastAsia="Roboto" w:hAnsi="Roboto" w:cs="Roboto"/>
          <w:color w:val="333333"/>
          <w:sz w:val="21"/>
          <w:szCs w:val="21"/>
          <w:shd w:val="clear" w:color="auto" w:fill="F9F9F9"/>
        </w:rPr>
        <w:t>lineas</w:t>
      </w:r>
      <w:proofErr w:type="spellEnd"/>
      <w:r>
        <w:rPr>
          <w:rFonts w:ascii="Roboto" w:eastAsia="Roboto" w:hAnsi="Roboto" w:cs="Roboto"/>
          <w:color w:val="333333"/>
          <w:sz w:val="21"/>
          <w:szCs w:val="21"/>
          <w:shd w:val="clear" w:color="auto" w:fill="F9F9F9"/>
        </w:rPr>
        <w:t> </w:t>
      </w:r>
      <w:r>
        <w:rPr>
          <w:rFonts w:ascii="Roboto" w:eastAsia="Roboto" w:hAnsi="Roboto" w:cs="Roboto"/>
          <w:b/>
          <w:color w:val="333333"/>
          <w:sz w:val="21"/>
          <w:szCs w:val="21"/>
          <w:shd w:val="clear" w:color="auto" w:fill="F9F9F9"/>
        </w:rPr>
        <w:t>30,35,40</w:t>
      </w:r>
      <w:r>
        <w:rPr>
          <w:rFonts w:ascii="Roboto" w:eastAsia="Roboto" w:hAnsi="Roboto" w:cs="Roboto"/>
          <w:color w:val="333333"/>
          <w:sz w:val="21"/>
          <w:szCs w:val="21"/>
          <w:shd w:val="clear" w:color="auto" w:fill="F9F9F9"/>
        </w:rPr>
        <w:t xml:space="preserve"> se ejecutaran pero no así la </w:t>
      </w:r>
      <w:proofErr w:type="spellStart"/>
      <w:r>
        <w:rPr>
          <w:rFonts w:ascii="Roboto" w:eastAsia="Roboto" w:hAnsi="Roboto" w:cs="Roboto"/>
          <w:color w:val="333333"/>
          <w:sz w:val="21"/>
          <w:szCs w:val="21"/>
          <w:shd w:val="clear" w:color="auto" w:fill="F9F9F9"/>
        </w:rPr>
        <w:t>linea</w:t>
      </w:r>
      <w:proofErr w:type="spellEnd"/>
      <w:r>
        <w:rPr>
          <w:rFonts w:ascii="Roboto" w:eastAsia="Roboto" w:hAnsi="Roboto" w:cs="Roboto"/>
          <w:color w:val="333333"/>
          <w:sz w:val="21"/>
          <w:szCs w:val="21"/>
          <w:shd w:val="clear" w:color="auto" w:fill="F9F9F9"/>
        </w:rPr>
        <w:t> </w:t>
      </w:r>
      <w:r>
        <w:rPr>
          <w:rFonts w:ascii="Roboto" w:eastAsia="Roboto" w:hAnsi="Roboto" w:cs="Roboto"/>
          <w:b/>
          <w:color w:val="333333"/>
          <w:sz w:val="21"/>
          <w:szCs w:val="21"/>
          <w:shd w:val="clear" w:color="auto" w:fill="F9F9F9"/>
        </w:rPr>
        <w:t>47</w:t>
      </w:r>
      <w:r>
        <w:rPr>
          <w:rFonts w:ascii="Roboto" w:eastAsia="Roboto" w:hAnsi="Roboto" w:cs="Roboto"/>
          <w:color w:val="333333"/>
          <w:sz w:val="21"/>
          <w:szCs w:val="21"/>
          <w:shd w:val="clear" w:color="auto" w:fill="F9F9F9"/>
        </w:rPr>
        <w:t>.</w:t>
      </w:r>
    </w:p>
    <w:p w14:paraId="3C4E926C" w14:textId="77777777" w:rsidR="004C36CF" w:rsidRDefault="004C36CF" w:rsidP="004C36CF">
      <w:pPr>
        <w:jc w:val="both"/>
        <w:rPr>
          <w:rFonts w:ascii="Verdana" w:eastAsia="Verdana" w:hAnsi="Verdana" w:cs="Verdana"/>
          <w:color w:val="222222"/>
          <w:sz w:val="20"/>
          <w:szCs w:val="20"/>
          <w:highlight w:val="white"/>
        </w:rPr>
      </w:pPr>
    </w:p>
    <w:p w14:paraId="2D53FFD1" w14:textId="77777777" w:rsidR="004C36CF" w:rsidRDefault="004C36CF" w:rsidP="004C36CF">
      <w:pPr>
        <w:jc w:val="both"/>
        <w:rPr>
          <w:b/>
          <w:color w:val="FF0000"/>
          <w:sz w:val="36"/>
          <w:szCs w:val="36"/>
        </w:rPr>
      </w:pPr>
    </w:p>
    <w:p w14:paraId="0A89D2D1" w14:textId="77777777" w:rsidR="004C36CF" w:rsidRDefault="004C36CF" w:rsidP="004C36CF">
      <w:pPr>
        <w:jc w:val="both"/>
        <w:rPr>
          <w:b/>
          <w:color w:val="FF0000"/>
          <w:sz w:val="36"/>
          <w:szCs w:val="36"/>
        </w:rPr>
      </w:pPr>
    </w:p>
    <w:p w14:paraId="64693FE4" w14:textId="77777777" w:rsidR="004C36CF" w:rsidRDefault="004C36CF" w:rsidP="004C36CF">
      <w:pPr>
        <w:jc w:val="both"/>
        <w:rPr>
          <w:b/>
          <w:color w:val="FF0000"/>
          <w:sz w:val="36"/>
          <w:szCs w:val="36"/>
        </w:rPr>
      </w:pPr>
    </w:p>
    <w:p w14:paraId="34C4EEDC" w14:textId="77777777" w:rsidR="004C36CF" w:rsidRDefault="004C36CF" w:rsidP="004C36CF">
      <w:pPr>
        <w:jc w:val="both"/>
        <w:rPr>
          <w:b/>
          <w:color w:val="FF0000"/>
          <w:sz w:val="36"/>
          <w:szCs w:val="36"/>
        </w:rPr>
      </w:pPr>
    </w:p>
    <w:p w14:paraId="020C5062" w14:textId="77777777" w:rsidR="004C36CF" w:rsidRDefault="004C36CF" w:rsidP="004C36CF">
      <w:pPr>
        <w:jc w:val="center"/>
        <w:rPr>
          <w:b/>
          <w:color w:val="FF0000"/>
          <w:sz w:val="40"/>
          <w:szCs w:val="40"/>
        </w:rPr>
      </w:pPr>
      <w:r>
        <w:rPr>
          <w:noProof/>
        </w:rPr>
        <w:drawing>
          <wp:anchor distT="0" distB="0" distL="114300" distR="114300" simplePos="0" relativeHeight="251673600" behindDoc="0" locked="0" layoutInCell="1" hidden="0" allowOverlap="1" wp14:anchorId="650F08BC" wp14:editId="0CCF0CA3">
            <wp:simplePos x="0" y="0"/>
            <wp:positionH relativeFrom="column">
              <wp:posOffset>1</wp:posOffset>
            </wp:positionH>
            <wp:positionV relativeFrom="paragraph">
              <wp:posOffset>6350</wp:posOffset>
            </wp:positionV>
            <wp:extent cx="5400040" cy="3596640"/>
            <wp:effectExtent l="0" t="0" r="0" b="0"/>
            <wp:wrapNone/>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400040" cy="3596640"/>
                    </a:xfrm>
                    <a:prstGeom prst="rect">
                      <a:avLst/>
                    </a:prstGeom>
                    <a:ln/>
                  </pic:spPr>
                </pic:pic>
              </a:graphicData>
            </a:graphic>
          </wp:anchor>
        </w:drawing>
      </w:r>
    </w:p>
    <w:p w14:paraId="2D7466A4" w14:textId="77777777" w:rsidR="004C36CF" w:rsidRDefault="004C36CF" w:rsidP="004C36CF">
      <w:pPr>
        <w:jc w:val="center"/>
        <w:rPr>
          <w:b/>
          <w:color w:val="FF0000"/>
          <w:sz w:val="40"/>
          <w:szCs w:val="40"/>
        </w:rPr>
      </w:pPr>
    </w:p>
    <w:p w14:paraId="65926D68" w14:textId="77777777" w:rsidR="004C36CF" w:rsidRDefault="004C36CF" w:rsidP="004C36CF">
      <w:pPr>
        <w:jc w:val="center"/>
        <w:rPr>
          <w:b/>
          <w:color w:val="FF0000"/>
          <w:sz w:val="40"/>
          <w:szCs w:val="40"/>
        </w:rPr>
      </w:pPr>
    </w:p>
    <w:p w14:paraId="3D7C18BB" w14:textId="77777777" w:rsidR="004C36CF" w:rsidRDefault="004C36CF" w:rsidP="004C36CF">
      <w:pPr>
        <w:jc w:val="center"/>
        <w:rPr>
          <w:b/>
          <w:color w:val="FF0000"/>
          <w:sz w:val="40"/>
          <w:szCs w:val="40"/>
        </w:rPr>
      </w:pPr>
    </w:p>
    <w:p w14:paraId="5CCD91A1" w14:textId="77777777" w:rsidR="004C36CF" w:rsidRDefault="004C36CF" w:rsidP="004C36CF">
      <w:pPr>
        <w:jc w:val="center"/>
        <w:rPr>
          <w:b/>
          <w:color w:val="FF0000"/>
          <w:sz w:val="40"/>
          <w:szCs w:val="40"/>
        </w:rPr>
      </w:pPr>
    </w:p>
    <w:p w14:paraId="5558A335" w14:textId="77777777" w:rsidR="004C36CF" w:rsidRDefault="004C36CF" w:rsidP="004C36CF">
      <w:pPr>
        <w:jc w:val="center"/>
        <w:rPr>
          <w:b/>
          <w:color w:val="FF0000"/>
          <w:sz w:val="40"/>
          <w:szCs w:val="40"/>
        </w:rPr>
      </w:pPr>
    </w:p>
    <w:p w14:paraId="4479FA4D" w14:textId="77777777" w:rsidR="004C36CF" w:rsidRDefault="004C36CF" w:rsidP="004C36CF">
      <w:pPr>
        <w:jc w:val="center"/>
        <w:rPr>
          <w:b/>
          <w:color w:val="FF0000"/>
          <w:sz w:val="40"/>
          <w:szCs w:val="40"/>
        </w:rPr>
      </w:pPr>
    </w:p>
    <w:p w14:paraId="168431D8" w14:textId="77777777" w:rsidR="004C36CF" w:rsidRDefault="004C36CF" w:rsidP="004C36CF">
      <w:pPr>
        <w:jc w:val="center"/>
        <w:rPr>
          <w:b/>
          <w:color w:val="FF0000"/>
          <w:sz w:val="40"/>
          <w:szCs w:val="40"/>
        </w:rPr>
      </w:pPr>
    </w:p>
    <w:p w14:paraId="6878E516" w14:textId="77777777" w:rsidR="004C36CF" w:rsidRDefault="004C36CF" w:rsidP="004C36CF">
      <w:pPr>
        <w:jc w:val="center"/>
        <w:rPr>
          <w:b/>
          <w:color w:val="FF0000"/>
          <w:sz w:val="40"/>
          <w:szCs w:val="40"/>
        </w:rPr>
      </w:pPr>
      <w:r>
        <w:rPr>
          <w:noProof/>
        </w:rPr>
        <w:drawing>
          <wp:anchor distT="0" distB="0" distL="114300" distR="114300" simplePos="0" relativeHeight="251674624" behindDoc="0" locked="0" layoutInCell="1" hidden="0" allowOverlap="1" wp14:anchorId="7E2471BF" wp14:editId="572CB6DA">
            <wp:simplePos x="0" y="0"/>
            <wp:positionH relativeFrom="column">
              <wp:posOffset>-127633</wp:posOffset>
            </wp:positionH>
            <wp:positionV relativeFrom="paragraph">
              <wp:posOffset>131445</wp:posOffset>
            </wp:positionV>
            <wp:extent cx="5400040" cy="2790825"/>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400040" cy="2790825"/>
                    </a:xfrm>
                    <a:prstGeom prst="rect">
                      <a:avLst/>
                    </a:prstGeom>
                    <a:ln/>
                  </pic:spPr>
                </pic:pic>
              </a:graphicData>
            </a:graphic>
          </wp:anchor>
        </w:drawing>
      </w:r>
    </w:p>
    <w:p w14:paraId="00F970FC" w14:textId="77777777" w:rsidR="004C36CF" w:rsidRDefault="004C36CF" w:rsidP="004C36CF">
      <w:pPr>
        <w:jc w:val="center"/>
        <w:rPr>
          <w:b/>
          <w:color w:val="FF0000"/>
          <w:sz w:val="40"/>
          <w:szCs w:val="40"/>
        </w:rPr>
      </w:pPr>
    </w:p>
    <w:p w14:paraId="7C702DEA" w14:textId="77777777" w:rsidR="004C36CF" w:rsidRDefault="004C36CF" w:rsidP="004C36CF">
      <w:pPr>
        <w:jc w:val="center"/>
        <w:rPr>
          <w:b/>
          <w:color w:val="FF0000"/>
          <w:sz w:val="40"/>
          <w:szCs w:val="40"/>
        </w:rPr>
      </w:pPr>
    </w:p>
    <w:p w14:paraId="769E56F4" w14:textId="77777777" w:rsidR="004C36CF" w:rsidRDefault="004C36CF" w:rsidP="004C36CF">
      <w:pPr>
        <w:jc w:val="center"/>
        <w:rPr>
          <w:b/>
          <w:color w:val="FF0000"/>
          <w:sz w:val="40"/>
          <w:szCs w:val="40"/>
        </w:rPr>
      </w:pPr>
    </w:p>
    <w:p w14:paraId="337AB811" w14:textId="77777777" w:rsidR="004C36CF" w:rsidRDefault="004C36CF" w:rsidP="004C36CF">
      <w:pPr>
        <w:jc w:val="center"/>
        <w:rPr>
          <w:b/>
          <w:color w:val="FF0000"/>
          <w:sz w:val="40"/>
          <w:szCs w:val="40"/>
        </w:rPr>
      </w:pPr>
    </w:p>
    <w:p w14:paraId="05F42D89" w14:textId="77777777" w:rsidR="004C36CF" w:rsidRDefault="004C36CF" w:rsidP="004C36CF">
      <w:pPr>
        <w:jc w:val="center"/>
        <w:rPr>
          <w:b/>
          <w:color w:val="FF0000"/>
          <w:sz w:val="40"/>
          <w:szCs w:val="40"/>
        </w:rPr>
      </w:pPr>
    </w:p>
    <w:p w14:paraId="4B9237D4" w14:textId="77777777" w:rsidR="004C36CF" w:rsidRDefault="004C36CF" w:rsidP="004C36CF">
      <w:pPr>
        <w:rPr>
          <w:rFonts w:ascii="Roboto" w:eastAsia="Roboto" w:hAnsi="Roboto" w:cs="Roboto"/>
          <w:color w:val="333333"/>
          <w:sz w:val="21"/>
          <w:szCs w:val="21"/>
          <w:shd w:val="clear" w:color="auto" w:fill="F9F9F9"/>
        </w:rPr>
      </w:pPr>
    </w:p>
    <w:p w14:paraId="3C1CA512" w14:textId="28EDF30E" w:rsidR="004C36CF" w:rsidRDefault="004C36CF" w:rsidP="004C36CF">
      <w:pPr>
        <w:rPr>
          <w:b/>
          <w:color w:val="FF0000"/>
          <w:sz w:val="40"/>
          <w:szCs w:val="40"/>
        </w:rPr>
      </w:pPr>
      <w:r>
        <w:rPr>
          <w:rFonts w:ascii="Roboto" w:eastAsia="Roboto" w:hAnsi="Roboto" w:cs="Roboto"/>
          <w:color w:val="333333"/>
          <w:sz w:val="21"/>
          <w:szCs w:val="21"/>
          <w:shd w:val="clear" w:color="auto" w:fill="F9F9F9"/>
        </w:rPr>
        <w:t xml:space="preserve">Ejecutando la clase </w:t>
      </w:r>
      <w:proofErr w:type="spellStart"/>
      <w:r>
        <w:rPr>
          <w:rFonts w:ascii="Roboto" w:eastAsia="Roboto" w:hAnsi="Roboto" w:cs="Roboto"/>
          <w:color w:val="333333"/>
          <w:sz w:val="21"/>
          <w:szCs w:val="21"/>
          <w:shd w:val="clear" w:color="auto" w:fill="F9F9F9"/>
        </w:rPr>
        <w:t>Main</w:t>
      </w:r>
      <w:proofErr w:type="spellEnd"/>
      <w:r>
        <w:rPr>
          <w:rFonts w:ascii="Roboto" w:eastAsia="Roboto" w:hAnsi="Roboto" w:cs="Roboto"/>
          <w:color w:val="333333"/>
          <w:sz w:val="21"/>
          <w:szCs w:val="21"/>
          <w:shd w:val="clear" w:color="auto" w:fill="F9F9F9"/>
        </w:rPr>
        <w:t> </w:t>
      </w:r>
      <w:proofErr w:type="spellStart"/>
      <w:r>
        <w:rPr>
          <w:rFonts w:ascii="Roboto" w:eastAsia="Roboto" w:hAnsi="Roboto" w:cs="Roboto"/>
          <w:i/>
          <w:color w:val="333333"/>
          <w:sz w:val="21"/>
          <w:szCs w:val="21"/>
          <w:shd w:val="clear" w:color="auto" w:fill="F9F9F9"/>
        </w:rPr>
        <w:t>JNoRollback</w:t>
      </w:r>
      <w:proofErr w:type="spellEnd"/>
      <w:r>
        <w:rPr>
          <w:rFonts w:ascii="Roboto" w:eastAsia="Roboto" w:hAnsi="Roboto" w:cs="Roboto"/>
          <w:color w:val="333333"/>
          <w:sz w:val="21"/>
          <w:szCs w:val="21"/>
          <w:shd w:val="clear" w:color="auto" w:fill="F9F9F9"/>
        </w:rPr>
        <w:t> obtenemos el siguiente resultado por consola:</w:t>
      </w:r>
    </w:p>
    <w:p w14:paraId="31F576C9" w14:textId="77777777" w:rsidR="004C36CF" w:rsidRDefault="004C36CF" w:rsidP="004C36CF">
      <w:pPr>
        <w:jc w:val="center"/>
        <w:rPr>
          <w:b/>
          <w:color w:val="FF0000"/>
          <w:sz w:val="40"/>
          <w:szCs w:val="40"/>
        </w:rPr>
      </w:pPr>
      <w:r>
        <w:rPr>
          <w:noProof/>
        </w:rPr>
        <w:drawing>
          <wp:anchor distT="0" distB="0" distL="114300" distR="114300" simplePos="0" relativeHeight="251675648" behindDoc="0" locked="0" layoutInCell="1" hidden="0" allowOverlap="1" wp14:anchorId="696FBCCF" wp14:editId="7EAB3573">
            <wp:simplePos x="0" y="0"/>
            <wp:positionH relativeFrom="column">
              <wp:posOffset>196215</wp:posOffset>
            </wp:positionH>
            <wp:positionV relativeFrom="paragraph">
              <wp:posOffset>4445</wp:posOffset>
            </wp:positionV>
            <wp:extent cx="4047490" cy="1231286"/>
            <wp:effectExtent l="0" t="0" r="0" b="0"/>
            <wp:wrapNone/>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4047490" cy="1231286"/>
                    </a:xfrm>
                    <a:prstGeom prst="rect">
                      <a:avLst/>
                    </a:prstGeom>
                    <a:ln/>
                  </pic:spPr>
                </pic:pic>
              </a:graphicData>
            </a:graphic>
          </wp:anchor>
        </w:drawing>
      </w:r>
    </w:p>
    <w:p w14:paraId="30DACF4B" w14:textId="77777777" w:rsidR="004C36CF" w:rsidRDefault="004C36CF" w:rsidP="004C36CF">
      <w:pPr>
        <w:jc w:val="center"/>
        <w:rPr>
          <w:b/>
          <w:color w:val="FF0000"/>
          <w:sz w:val="40"/>
          <w:szCs w:val="40"/>
        </w:rPr>
      </w:pPr>
    </w:p>
    <w:p w14:paraId="554F34A8" w14:textId="77777777" w:rsidR="004C36CF" w:rsidRDefault="004C36CF" w:rsidP="004C36CF">
      <w:pPr>
        <w:jc w:val="center"/>
        <w:rPr>
          <w:b/>
          <w:color w:val="FF0000"/>
          <w:sz w:val="40"/>
          <w:szCs w:val="40"/>
        </w:rPr>
      </w:pPr>
    </w:p>
    <w:p w14:paraId="5C87A96B" w14:textId="5A8C65DA" w:rsidR="004C36CF" w:rsidRDefault="004C36CF" w:rsidP="004C36CF">
      <w:pPr>
        <w:jc w:val="both"/>
        <w:rPr>
          <w:b/>
          <w:color w:val="FF0000"/>
          <w:sz w:val="40"/>
          <w:szCs w:val="40"/>
        </w:rPr>
      </w:pPr>
      <w:r>
        <w:rPr>
          <w:rFonts w:ascii="Roboto" w:eastAsia="Roboto" w:hAnsi="Roboto" w:cs="Roboto"/>
          <w:color w:val="333333"/>
          <w:sz w:val="21"/>
          <w:szCs w:val="21"/>
          <w:shd w:val="clear" w:color="auto" w:fill="F9F9F9"/>
        </w:rPr>
        <w:lastRenderedPageBreak/>
        <w:t xml:space="preserve">Como se mencionó </w:t>
      </w:r>
      <w:r>
        <w:rPr>
          <w:rFonts w:ascii="Roboto" w:eastAsia="Roboto" w:hAnsi="Roboto" w:cs="Roboto"/>
          <w:color w:val="333333"/>
          <w:sz w:val="21"/>
          <w:szCs w:val="21"/>
          <w:shd w:val="clear" w:color="auto" w:fill="F9F9F9"/>
        </w:rPr>
        <w:t>líneas arriba</w:t>
      </w:r>
      <w:r>
        <w:rPr>
          <w:rFonts w:ascii="Roboto" w:eastAsia="Roboto" w:hAnsi="Roboto" w:cs="Roboto"/>
          <w:color w:val="333333"/>
          <w:sz w:val="21"/>
          <w:szCs w:val="21"/>
          <w:shd w:val="clear" w:color="auto" w:fill="F9F9F9"/>
        </w:rPr>
        <w:t>, al ejecutar este código se produce una excepción «</w:t>
      </w:r>
      <w:r>
        <w:rPr>
          <w:rFonts w:ascii="Roboto" w:eastAsia="Roboto" w:hAnsi="Roboto" w:cs="Roboto"/>
          <w:b/>
          <w:color w:val="333333"/>
          <w:sz w:val="21"/>
          <w:szCs w:val="21"/>
          <w:shd w:val="clear" w:color="auto" w:fill="F9F9F9"/>
        </w:rPr>
        <w:t xml:space="preserve">ERROR: </w:t>
      </w:r>
      <w:proofErr w:type="spellStart"/>
      <w:r>
        <w:rPr>
          <w:rFonts w:ascii="Roboto" w:eastAsia="Roboto" w:hAnsi="Roboto" w:cs="Roboto"/>
          <w:b/>
          <w:color w:val="333333"/>
          <w:sz w:val="21"/>
          <w:szCs w:val="21"/>
          <w:shd w:val="clear" w:color="auto" w:fill="F9F9F9"/>
        </w:rPr>
        <w:t>Incorrect</w:t>
      </w:r>
      <w:proofErr w:type="spellEnd"/>
      <w:r>
        <w:rPr>
          <w:rFonts w:ascii="Roboto" w:eastAsia="Roboto" w:hAnsi="Roboto" w:cs="Roboto"/>
          <w:b/>
          <w:color w:val="333333"/>
          <w:sz w:val="21"/>
          <w:szCs w:val="21"/>
          <w:shd w:val="clear" w:color="auto" w:fill="F9F9F9"/>
        </w:rPr>
        <w:t xml:space="preserve"> </w:t>
      </w:r>
      <w:proofErr w:type="spellStart"/>
      <w:r>
        <w:rPr>
          <w:rFonts w:ascii="Roboto" w:eastAsia="Roboto" w:hAnsi="Roboto" w:cs="Roboto"/>
          <w:b/>
          <w:color w:val="333333"/>
          <w:sz w:val="21"/>
          <w:szCs w:val="21"/>
          <w:shd w:val="clear" w:color="auto" w:fill="F9F9F9"/>
        </w:rPr>
        <w:t>integer</w:t>
      </w:r>
      <w:proofErr w:type="spellEnd"/>
      <w:r>
        <w:rPr>
          <w:rFonts w:ascii="Roboto" w:eastAsia="Roboto" w:hAnsi="Roboto" w:cs="Roboto"/>
          <w:b/>
          <w:color w:val="333333"/>
          <w:sz w:val="21"/>
          <w:szCs w:val="21"/>
          <w:shd w:val="clear" w:color="auto" w:fill="F9F9F9"/>
        </w:rPr>
        <w:t xml:space="preserve"> </w:t>
      </w:r>
      <w:proofErr w:type="spellStart"/>
      <w:r>
        <w:rPr>
          <w:rFonts w:ascii="Roboto" w:eastAsia="Roboto" w:hAnsi="Roboto" w:cs="Roboto"/>
          <w:b/>
          <w:color w:val="333333"/>
          <w:sz w:val="21"/>
          <w:szCs w:val="21"/>
          <w:shd w:val="clear" w:color="auto" w:fill="F9F9F9"/>
        </w:rPr>
        <w:t>value</w:t>
      </w:r>
      <w:proofErr w:type="spellEnd"/>
      <w:r>
        <w:rPr>
          <w:rFonts w:ascii="Roboto" w:eastAsia="Roboto" w:hAnsi="Roboto" w:cs="Roboto"/>
          <w:b/>
          <w:color w:val="333333"/>
          <w:sz w:val="21"/>
          <w:szCs w:val="21"/>
          <w:shd w:val="clear" w:color="auto" w:fill="F9F9F9"/>
        </w:rPr>
        <w:t xml:space="preserve">: ‘Hola soy un error’ </w:t>
      </w:r>
      <w:proofErr w:type="spellStart"/>
      <w:r>
        <w:rPr>
          <w:rFonts w:ascii="Roboto" w:eastAsia="Roboto" w:hAnsi="Roboto" w:cs="Roboto"/>
          <w:b/>
          <w:color w:val="333333"/>
          <w:sz w:val="21"/>
          <w:szCs w:val="21"/>
          <w:shd w:val="clear" w:color="auto" w:fill="F9F9F9"/>
        </w:rPr>
        <w:t>for</w:t>
      </w:r>
      <w:proofErr w:type="spellEnd"/>
      <w:r>
        <w:rPr>
          <w:rFonts w:ascii="Roboto" w:eastAsia="Roboto" w:hAnsi="Roboto" w:cs="Roboto"/>
          <w:b/>
          <w:color w:val="333333"/>
          <w:sz w:val="21"/>
          <w:szCs w:val="21"/>
          <w:shd w:val="clear" w:color="auto" w:fill="F9F9F9"/>
        </w:rPr>
        <w:t xml:space="preserve"> </w:t>
      </w:r>
      <w:proofErr w:type="spellStart"/>
      <w:r>
        <w:rPr>
          <w:rFonts w:ascii="Roboto" w:eastAsia="Roboto" w:hAnsi="Roboto" w:cs="Roboto"/>
          <w:b/>
          <w:color w:val="333333"/>
          <w:sz w:val="21"/>
          <w:szCs w:val="21"/>
          <w:shd w:val="clear" w:color="auto" w:fill="F9F9F9"/>
        </w:rPr>
        <w:t>column</w:t>
      </w:r>
      <w:proofErr w:type="spellEnd"/>
      <w:r>
        <w:rPr>
          <w:rFonts w:ascii="Roboto" w:eastAsia="Roboto" w:hAnsi="Roboto" w:cs="Roboto"/>
          <w:b/>
          <w:color w:val="333333"/>
          <w:sz w:val="21"/>
          <w:szCs w:val="21"/>
          <w:shd w:val="clear" w:color="auto" w:fill="F9F9F9"/>
        </w:rPr>
        <w:t xml:space="preserve"> ‘edad’ at </w:t>
      </w:r>
      <w:proofErr w:type="spellStart"/>
      <w:r>
        <w:rPr>
          <w:rFonts w:ascii="Roboto" w:eastAsia="Roboto" w:hAnsi="Roboto" w:cs="Roboto"/>
          <w:b/>
          <w:color w:val="333333"/>
          <w:sz w:val="21"/>
          <w:szCs w:val="21"/>
          <w:shd w:val="clear" w:color="auto" w:fill="F9F9F9"/>
        </w:rPr>
        <w:t>row</w:t>
      </w:r>
      <w:proofErr w:type="spellEnd"/>
      <w:r>
        <w:rPr>
          <w:rFonts w:ascii="Roboto" w:eastAsia="Roboto" w:hAnsi="Roboto" w:cs="Roboto"/>
          <w:b/>
          <w:color w:val="333333"/>
          <w:sz w:val="21"/>
          <w:szCs w:val="21"/>
          <w:shd w:val="clear" w:color="auto" w:fill="F9F9F9"/>
        </w:rPr>
        <w:t xml:space="preserve"> 1</w:t>
      </w:r>
      <w:r>
        <w:rPr>
          <w:rFonts w:ascii="Roboto" w:eastAsia="Roboto" w:hAnsi="Roboto" w:cs="Roboto"/>
          <w:color w:val="333333"/>
          <w:sz w:val="21"/>
          <w:szCs w:val="21"/>
          <w:shd w:val="clear" w:color="auto" w:fill="F9F9F9"/>
        </w:rPr>
        <w:t>» y si revisamos la base de datos, podremos observar como en la tabla «</w:t>
      </w:r>
      <w:proofErr w:type="spellStart"/>
      <w:r>
        <w:rPr>
          <w:rFonts w:ascii="Roboto" w:eastAsia="Roboto" w:hAnsi="Roboto" w:cs="Roboto"/>
          <w:b/>
          <w:color w:val="333333"/>
          <w:sz w:val="21"/>
          <w:szCs w:val="21"/>
          <w:shd w:val="clear" w:color="auto" w:fill="F9F9F9"/>
        </w:rPr>
        <w:t>miTabla</w:t>
      </w:r>
      <w:proofErr w:type="spellEnd"/>
      <w:r>
        <w:rPr>
          <w:rFonts w:ascii="Roboto" w:eastAsia="Roboto" w:hAnsi="Roboto" w:cs="Roboto"/>
          <w:color w:val="333333"/>
          <w:sz w:val="21"/>
          <w:szCs w:val="21"/>
          <w:shd w:val="clear" w:color="auto" w:fill="F9F9F9"/>
        </w:rPr>
        <w:t xml:space="preserve">» se registraron 3 nuevas </w:t>
      </w:r>
      <w:proofErr w:type="gramStart"/>
      <w:r>
        <w:rPr>
          <w:rFonts w:ascii="Roboto" w:eastAsia="Roboto" w:hAnsi="Roboto" w:cs="Roboto"/>
          <w:color w:val="333333"/>
          <w:sz w:val="21"/>
          <w:szCs w:val="21"/>
          <w:shd w:val="clear" w:color="auto" w:fill="F9F9F9"/>
        </w:rPr>
        <w:t>filas</w:t>
      </w:r>
      <w:proofErr w:type="gramEnd"/>
      <w:r>
        <w:rPr>
          <w:rFonts w:ascii="Roboto" w:eastAsia="Roboto" w:hAnsi="Roboto" w:cs="Roboto"/>
          <w:color w:val="333333"/>
          <w:sz w:val="21"/>
          <w:szCs w:val="21"/>
          <w:shd w:val="clear" w:color="auto" w:fill="F9F9F9"/>
        </w:rPr>
        <w:t xml:space="preserve"> pero si abrimos la tabla «</w:t>
      </w:r>
      <w:proofErr w:type="spellStart"/>
      <w:r>
        <w:rPr>
          <w:rFonts w:ascii="Roboto" w:eastAsia="Roboto" w:hAnsi="Roboto" w:cs="Roboto"/>
          <w:b/>
          <w:color w:val="333333"/>
          <w:sz w:val="21"/>
          <w:szCs w:val="21"/>
          <w:shd w:val="clear" w:color="auto" w:fill="F9F9F9"/>
        </w:rPr>
        <w:t>miOtraTabla</w:t>
      </w:r>
      <w:proofErr w:type="spellEnd"/>
      <w:r>
        <w:rPr>
          <w:rFonts w:ascii="Roboto" w:eastAsia="Roboto" w:hAnsi="Roboto" w:cs="Roboto"/>
          <w:color w:val="333333"/>
          <w:sz w:val="21"/>
          <w:szCs w:val="21"/>
          <w:shd w:val="clear" w:color="auto" w:fill="F9F9F9"/>
        </w:rPr>
        <w:t>» no existen registros, es decir no se está cumpliendo con lo principio de </w:t>
      </w:r>
      <w:r>
        <w:rPr>
          <w:rFonts w:ascii="Roboto" w:eastAsia="Roboto" w:hAnsi="Roboto" w:cs="Roboto"/>
          <w:b/>
          <w:i/>
          <w:color w:val="333333"/>
          <w:sz w:val="21"/>
          <w:szCs w:val="21"/>
          <w:shd w:val="clear" w:color="auto" w:fill="F9F9F9"/>
        </w:rPr>
        <w:t>ATOMICIDAD Y CONSISTENCIA</w:t>
      </w:r>
    </w:p>
    <w:p w14:paraId="5B7B440A" w14:textId="77777777" w:rsidR="004C36CF" w:rsidRDefault="004C36CF" w:rsidP="004C36CF">
      <w:pPr>
        <w:rPr>
          <w:rFonts w:ascii="Roboto" w:eastAsia="Roboto" w:hAnsi="Roboto" w:cs="Roboto"/>
          <w:b/>
          <w:color w:val="333333"/>
          <w:sz w:val="21"/>
          <w:szCs w:val="21"/>
          <w:shd w:val="clear" w:color="auto" w:fill="F9F9F9"/>
        </w:rPr>
      </w:pPr>
      <w:r>
        <w:rPr>
          <w:rFonts w:ascii="Roboto" w:eastAsia="Roboto" w:hAnsi="Roboto" w:cs="Roboto"/>
          <w:b/>
          <w:color w:val="333333"/>
          <w:sz w:val="21"/>
          <w:szCs w:val="21"/>
          <w:shd w:val="clear" w:color="auto" w:fill="F9F9F9"/>
        </w:rPr>
        <w:t>Clase JRollback.java</w:t>
      </w:r>
    </w:p>
    <w:p w14:paraId="22EE0921" w14:textId="69876C04" w:rsidR="004C36CF" w:rsidRDefault="004C36CF" w:rsidP="004C36CF">
      <w:pPr>
        <w:rPr>
          <w:b/>
          <w:color w:val="FF0000"/>
          <w:sz w:val="40"/>
          <w:szCs w:val="40"/>
        </w:rPr>
      </w:pPr>
      <w:r>
        <w:rPr>
          <w:rFonts w:ascii="Roboto" w:eastAsia="Roboto" w:hAnsi="Roboto" w:cs="Roboto"/>
          <w:color w:val="333333"/>
          <w:sz w:val="21"/>
          <w:szCs w:val="21"/>
          <w:shd w:val="clear" w:color="auto" w:fill="F9F9F9"/>
        </w:rPr>
        <w:t>Esta clase</w:t>
      </w:r>
      <w:r>
        <w:rPr>
          <w:rFonts w:ascii="Roboto" w:eastAsia="Roboto" w:hAnsi="Roboto" w:cs="Roboto"/>
          <w:color w:val="333333"/>
          <w:sz w:val="21"/>
          <w:szCs w:val="21"/>
          <w:shd w:val="clear" w:color="auto" w:fill="F9F9F9"/>
        </w:rPr>
        <w:t xml:space="preserve"> contiene el mismo código de más </w:t>
      </w:r>
      <w:proofErr w:type="gramStart"/>
      <w:r>
        <w:rPr>
          <w:rFonts w:ascii="Roboto" w:eastAsia="Roboto" w:hAnsi="Roboto" w:cs="Roboto"/>
          <w:color w:val="333333"/>
          <w:sz w:val="21"/>
          <w:szCs w:val="21"/>
          <w:shd w:val="clear" w:color="auto" w:fill="F9F9F9"/>
        </w:rPr>
        <w:t>arriba</w:t>
      </w:r>
      <w:proofErr w:type="gramEnd"/>
      <w:r>
        <w:rPr>
          <w:rFonts w:ascii="Roboto" w:eastAsia="Roboto" w:hAnsi="Roboto" w:cs="Roboto"/>
          <w:color w:val="333333"/>
          <w:sz w:val="21"/>
          <w:szCs w:val="21"/>
          <w:shd w:val="clear" w:color="auto" w:fill="F9F9F9"/>
        </w:rPr>
        <w:t xml:space="preserve"> pero se le agrego algunas líneas de código extra</w:t>
      </w:r>
    </w:p>
    <w:p w14:paraId="20E0F422" w14:textId="77777777" w:rsidR="004C36CF" w:rsidRDefault="004C36CF" w:rsidP="004C36CF">
      <w:pPr>
        <w:jc w:val="center"/>
        <w:rPr>
          <w:b/>
          <w:color w:val="FF0000"/>
          <w:sz w:val="40"/>
          <w:szCs w:val="40"/>
        </w:rPr>
      </w:pPr>
      <w:r>
        <w:rPr>
          <w:noProof/>
        </w:rPr>
        <w:drawing>
          <wp:anchor distT="0" distB="0" distL="114300" distR="114300" simplePos="0" relativeHeight="251676672" behindDoc="0" locked="0" layoutInCell="1" hidden="0" allowOverlap="1" wp14:anchorId="092E7E55" wp14:editId="57B1389A">
            <wp:simplePos x="0" y="0"/>
            <wp:positionH relativeFrom="column">
              <wp:posOffset>-634</wp:posOffset>
            </wp:positionH>
            <wp:positionV relativeFrom="paragraph">
              <wp:posOffset>-1904</wp:posOffset>
            </wp:positionV>
            <wp:extent cx="5400040" cy="3670935"/>
            <wp:effectExtent l="0" t="0" r="0" b="0"/>
            <wp:wrapNone/>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400040" cy="3670935"/>
                    </a:xfrm>
                    <a:prstGeom prst="rect">
                      <a:avLst/>
                    </a:prstGeom>
                    <a:ln/>
                  </pic:spPr>
                </pic:pic>
              </a:graphicData>
            </a:graphic>
          </wp:anchor>
        </w:drawing>
      </w:r>
    </w:p>
    <w:p w14:paraId="71027837" w14:textId="77777777" w:rsidR="004C36CF" w:rsidRDefault="004C36CF" w:rsidP="004C36CF">
      <w:pPr>
        <w:jc w:val="center"/>
        <w:rPr>
          <w:b/>
          <w:color w:val="FF0000"/>
          <w:sz w:val="40"/>
          <w:szCs w:val="40"/>
        </w:rPr>
      </w:pPr>
    </w:p>
    <w:p w14:paraId="06CADB35" w14:textId="77777777" w:rsidR="004C36CF" w:rsidRDefault="004C36CF" w:rsidP="004C36CF">
      <w:pPr>
        <w:jc w:val="center"/>
        <w:rPr>
          <w:b/>
          <w:color w:val="FF0000"/>
          <w:sz w:val="40"/>
          <w:szCs w:val="40"/>
        </w:rPr>
      </w:pPr>
    </w:p>
    <w:p w14:paraId="2F48323C" w14:textId="77777777" w:rsidR="004C36CF" w:rsidRDefault="004C36CF" w:rsidP="004C36CF">
      <w:pPr>
        <w:jc w:val="center"/>
        <w:rPr>
          <w:b/>
          <w:color w:val="FF0000"/>
          <w:sz w:val="40"/>
          <w:szCs w:val="40"/>
        </w:rPr>
      </w:pPr>
    </w:p>
    <w:p w14:paraId="7FBBE130" w14:textId="77777777" w:rsidR="004C36CF" w:rsidRDefault="004C36CF" w:rsidP="004C36CF">
      <w:pPr>
        <w:jc w:val="center"/>
        <w:rPr>
          <w:b/>
          <w:color w:val="FF0000"/>
          <w:sz w:val="40"/>
          <w:szCs w:val="40"/>
        </w:rPr>
      </w:pPr>
    </w:p>
    <w:p w14:paraId="65BAF3E2" w14:textId="77777777" w:rsidR="004C36CF" w:rsidRDefault="004C36CF" w:rsidP="004C36CF">
      <w:pPr>
        <w:jc w:val="center"/>
        <w:rPr>
          <w:b/>
          <w:color w:val="FF0000"/>
          <w:sz w:val="40"/>
          <w:szCs w:val="40"/>
        </w:rPr>
      </w:pPr>
    </w:p>
    <w:p w14:paraId="502B1245" w14:textId="77777777" w:rsidR="004C36CF" w:rsidRDefault="004C36CF" w:rsidP="004C36CF">
      <w:pPr>
        <w:jc w:val="center"/>
        <w:rPr>
          <w:b/>
          <w:color w:val="FF0000"/>
          <w:sz w:val="40"/>
          <w:szCs w:val="40"/>
        </w:rPr>
      </w:pPr>
    </w:p>
    <w:p w14:paraId="1F68D3DC" w14:textId="77777777" w:rsidR="004C36CF" w:rsidRDefault="004C36CF" w:rsidP="004C36CF">
      <w:pPr>
        <w:jc w:val="center"/>
        <w:rPr>
          <w:b/>
          <w:color w:val="FF0000"/>
          <w:sz w:val="40"/>
          <w:szCs w:val="40"/>
        </w:rPr>
      </w:pPr>
    </w:p>
    <w:p w14:paraId="13945CE4" w14:textId="77777777" w:rsidR="004C36CF" w:rsidRDefault="004C36CF" w:rsidP="004C36CF">
      <w:pPr>
        <w:jc w:val="center"/>
        <w:rPr>
          <w:b/>
          <w:color w:val="FF0000"/>
          <w:sz w:val="40"/>
          <w:szCs w:val="40"/>
        </w:rPr>
      </w:pPr>
      <w:r>
        <w:rPr>
          <w:noProof/>
        </w:rPr>
        <w:drawing>
          <wp:anchor distT="0" distB="0" distL="114300" distR="114300" simplePos="0" relativeHeight="251677696" behindDoc="0" locked="0" layoutInCell="1" hidden="0" allowOverlap="1" wp14:anchorId="44D54EDA" wp14:editId="463ED20B">
            <wp:simplePos x="0" y="0"/>
            <wp:positionH relativeFrom="column">
              <wp:posOffset>-634</wp:posOffset>
            </wp:positionH>
            <wp:positionV relativeFrom="paragraph">
              <wp:posOffset>210820</wp:posOffset>
            </wp:positionV>
            <wp:extent cx="5400040" cy="1534795"/>
            <wp:effectExtent l="0" t="0" r="0" b="0"/>
            <wp:wrapNone/>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400040" cy="1534795"/>
                    </a:xfrm>
                    <a:prstGeom prst="rect">
                      <a:avLst/>
                    </a:prstGeom>
                    <a:ln/>
                  </pic:spPr>
                </pic:pic>
              </a:graphicData>
            </a:graphic>
          </wp:anchor>
        </w:drawing>
      </w:r>
    </w:p>
    <w:p w14:paraId="3DBC529F" w14:textId="77777777" w:rsidR="004C36CF" w:rsidRDefault="004C36CF" w:rsidP="004C36CF">
      <w:pPr>
        <w:jc w:val="center"/>
        <w:rPr>
          <w:b/>
          <w:color w:val="FF0000"/>
          <w:sz w:val="40"/>
          <w:szCs w:val="40"/>
        </w:rPr>
      </w:pPr>
    </w:p>
    <w:p w14:paraId="7CBA75A6" w14:textId="77777777" w:rsidR="004C36CF" w:rsidRDefault="004C36CF" w:rsidP="004C36CF">
      <w:pPr>
        <w:jc w:val="center"/>
        <w:rPr>
          <w:b/>
          <w:color w:val="FF0000"/>
          <w:sz w:val="40"/>
          <w:szCs w:val="40"/>
        </w:rPr>
      </w:pPr>
    </w:p>
    <w:p w14:paraId="184063FB" w14:textId="77777777" w:rsidR="004C36CF" w:rsidRDefault="004C36CF" w:rsidP="004C36CF">
      <w:pPr>
        <w:jc w:val="center"/>
        <w:rPr>
          <w:b/>
          <w:color w:val="FF0000"/>
          <w:sz w:val="40"/>
          <w:szCs w:val="40"/>
        </w:rPr>
      </w:pPr>
    </w:p>
    <w:p w14:paraId="794865A1" w14:textId="77777777" w:rsidR="004C36CF" w:rsidRDefault="004C36CF" w:rsidP="004C36CF">
      <w:pPr>
        <w:jc w:val="center"/>
        <w:rPr>
          <w:b/>
          <w:color w:val="FF0000"/>
          <w:sz w:val="40"/>
          <w:szCs w:val="40"/>
        </w:rPr>
      </w:pPr>
      <w:r>
        <w:rPr>
          <w:noProof/>
        </w:rPr>
        <w:drawing>
          <wp:anchor distT="0" distB="0" distL="114300" distR="114300" simplePos="0" relativeHeight="251678720" behindDoc="0" locked="0" layoutInCell="1" hidden="0" allowOverlap="1" wp14:anchorId="730CC975" wp14:editId="4C99890F">
            <wp:simplePos x="0" y="0"/>
            <wp:positionH relativeFrom="column">
              <wp:posOffset>-634</wp:posOffset>
            </wp:positionH>
            <wp:positionV relativeFrom="paragraph">
              <wp:posOffset>103504</wp:posOffset>
            </wp:positionV>
            <wp:extent cx="4422140" cy="2409825"/>
            <wp:effectExtent l="0" t="0" r="0" b="0"/>
            <wp:wrapNone/>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4422140" cy="2409825"/>
                    </a:xfrm>
                    <a:prstGeom prst="rect">
                      <a:avLst/>
                    </a:prstGeom>
                    <a:ln/>
                  </pic:spPr>
                </pic:pic>
              </a:graphicData>
            </a:graphic>
          </wp:anchor>
        </w:drawing>
      </w:r>
    </w:p>
    <w:p w14:paraId="696FBC55" w14:textId="77777777" w:rsidR="004C36CF" w:rsidRDefault="004C36CF" w:rsidP="004C36CF">
      <w:pPr>
        <w:jc w:val="center"/>
        <w:rPr>
          <w:b/>
          <w:color w:val="FF0000"/>
          <w:sz w:val="40"/>
          <w:szCs w:val="40"/>
        </w:rPr>
      </w:pPr>
    </w:p>
    <w:p w14:paraId="7E9909FA" w14:textId="77777777" w:rsidR="004C36CF" w:rsidRDefault="004C36CF" w:rsidP="004C36CF">
      <w:pPr>
        <w:jc w:val="center"/>
        <w:rPr>
          <w:b/>
          <w:color w:val="FF0000"/>
          <w:sz w:val="40"/>
          <w:szCs w:val="40"/>
        </w:rPr>
      </w:pPr>
    </w:p>
    <w:p w14:paraId="5020BAC0" w14:textId="77777777" w:rsidR="004C36CF" w:rsidRDefault="004C36CF" w:rsidP="004C36CF">
      <w:pPr>
        <w:jc w:val="center"/>
        <w:rPr>
          <w:b/>
          <w:color w:val="FF0000"/>
          <w:sz w:val="40"/>
          <w:szCs w:val="40"/>
        </w:rPr>
      </w:pPr>
    </w:p>
    <w:p w14:paraId="12A92634" w14:textId="77777777" w:rsidR="004C36CF" w:rsidRDefault="004C36CF" w:rsidP="004C36CF">
      <w:pPr>
        <w:jc w:val="center"/>
        <w:rPr>
          <w:rFonts w:ascii="Roboto" w:eastAsia="Roboto" w:hAnsi="Roboto" w:cs="Roboto"/>
          <w:b/>
          <w:color w:val="333333"/>
          <w:sz w:val="21"/>
          <w:szCs w:val="21"/>
          <w:shd w:val="clear" w:color="auto" w:fill="F9F9F9"/>
        </w:rPr>
      </w:pPr>
      <w:r>
        <w:rPr>
          <w:rFonts w:ascii="Roboto" w:eastAsia="Roboto" w:hAnsi="Roboto" w:cs="Roboto"/>
          <w:b/>
          <w:color w:val="333333"/>
          <w:sz w:val="21"/>
          <w:szCs w:val="21"/>
          <w:shd w:val="clear" w:color="auto" w:fill="F9F9F9"/>
        </w:rPr>
        <w:lastRenderedPageBreak/>
        <w:t>Explicación:</w:t>
      </w:r>
    </w:p>
    <w:p w14:paraId="7E2B532E" w14:textId="77777777" w:rsidR="004C36CF" w:rsidRDefault="004C36CF" w:rsidP="004C36CF">
      <w:pPr>
        <w:rPr>
          <w:b/>
          <w:color w:val="FF0000"/>
          <w:sz w:val="40"/>
          <w:szCs w:val="40"/>
        </w:rPr>
      </w:pPr>
      <w:r>
        <w:rPr>
          <w:rFonts w:ascii="Roboto" w:eastAsia="Roboto" w:hAnsi="Roboto" w:cs="Roboto"/>
          <w:b/>
          <w:color w:val="333333"/>
          <w:sz w:val="21"/>
          <w:szCs w:val="21"/>
          <w:shd w:val="clear" w:color="auto" w:fill="F9F9F9"/>
        </w:rPr>
        <w:t>Explicación:</w:t>
      </w:r>
    </w:p>
    <w:p w14:paraId="5F23180D" w14:textId="77777777" w:rsidR="004C36CF" w:rsidRDefault="004C36CF" w:rsidP="004C36CF">
      <w:pPr>
        <w:rPr>
          <w:rFonts w:ascii="Roboto" w:eastAsia="Roboto" w:hAnsi="Roboto" w:cs="Roboto"/>
          <w:color w:val="333333"/>
          <w:sz w:val="21"/>
          <w:szCs w:val="21"/>
          <w:shd w:val="clear" w:color="auto" w:fill="F9F9F9"/>
        </w:rPr>
      </w:pPr>
      <w:proofErr w:type="gramStart"/>
      <w:r>
        <w:rPr>
          <w:rFonts w:ascii="Roboto" w:eastAsia="Roboto" w:hAnsi="Roboto" w:cs="Roboto"/>
          <w:b/>
          <w:color w:val="333333"/>
          <w:sz w:val="21"/>
          <w:szCs w:val="21"/>
          <w:shd w:val="clear" w:color="auto" w:fill="F9F9F9"/>
        </w:rPr>
        <w:t>22</w:t>
      </w:r>
      <w:r>
        <w:rPr>
          <w:rFonts w:ascii="Roboto" w:eastAsia="Roboto" w:hAnsi="Roboto" w:cs="Roboto"/>
          <w:color w:val="333333"/>
          <w:sz w:val="21"/>
          <w:szCs w:val="21"/>
          <w:shd w:val="clear" w:color="auto" w:fill="F9F9F9"/>
        </w:rPr>
        <w:t> :</w:t>
      </w:r>
      <w:proofErr w:type="gramEnd"/>
      <w:r>
        <w:rPr>
          <w:rFonts w:ascii="Roboto" w:eastAsia="Roboto" w:hAnsi="Roboto" w:cs="Roboto"/>
          <w:color w:val="333333"/>
          <w:sz w:val="21"/>
          <w:szCs w:val="21"/>
          <w:shd w:val="clear" w:color="auto" w:fill="F9F9F9"/>
        </w:rPr>
        <w:t xml:space="preserve"> Se deshabilita el modo de confirmación automática, es decir todas las instrucciones SQL a partir de ese punto se agrupan en una sola transacción que finalizara con una llamada al método </w:t>
      </w:r>
      <w:proofErr w:type="spellStart"/>
      <w:r>
        <w:rPr>
          <w:rFonts w:ascii="Roboto" w:eastAsia="Roboto" w:hAnsi="Roboto" w:cs="Roboto"/>
          <w:b/>
          <w:color w:val="333333"/>
          <w:sz w:val="21"/>
          <w:szCs w:val="21"/>
          <w:shd w:val="clear" w:color="auto" w:fill="F9F9F9"/>
        </w:rPr>
        <w:t>commit</w:t>
      </w:r>
      <w:proofErr w:type="spellEnd"/>
      <w:r>
        <w:rPr>
          <w:rFonts w:ascii="Roboto" w:eastAsia="Roboto" w:hAnsi="Roboto" w:cs="Roboto"/>
          <w:color w:val="333333"/>
          <w:sz w:val="21"/>
          <w:szCs w:val="21"/>
          <w:shd w:val="clear" w:color="auto" w:fill="F9F9F9"/>
        </w:rPr>
        <w:t> o al método </w:t>
      </w:r>
      <w:proofErr w:type="spellStart"/>
      <w:r>
        <w:rPr>
          <w:rFonts w:ascii="Roboto" w:eastAsia="Roboto" w:hAnsi="Roboto" w:cs="Roboto"/>
          <w:b/>
          <w:color w:val="333333"/>
          <w:sz w:val="21"/>
          <w:szCs w:val="21"/>
          <w:shd w:val="clear" w:color="auto" w:fill="F9F9F9"/>
        </w:rPr>
        <w:t>rollback</w:t>
      </w:r>
      <w:proofErr w:type="spellEnd"/>
      <w:r>
        <w:rPr>
          <w:rFonts w:ascii="Roboto" w:eastAsia="Roboto" w:hAnsi="Roboto" w:cs="Roboto"/>
          <w:color w:val="333333"/>
          <w:sz w:val="21"/>
          <w:szCs w:val="21"/>
          <w:shd w:val="clear" w:color="auto" w:fill="F9F9F9"/>
        </w:rPr>
        <w:t>.</w:t>
      </w:r>
    </w:p>
    <w:p w14:paraId="605E8CCD" w14:textId="77777777" w:rsidR="004C36CF" w:rsidRDefault="004C36CF" w:rsidP="004C36CF">
      <w:pPr>
        <w:rPr>
          <w:rFonts w:ascii="Roboto" w:eastAsia="Roboto" w:hAnsi="Roboto" w:cs="Roboto"/>
          <w:b/>
          <w:i/>
          <w:color w:val="333333"/>
          <w:sz w:val="21"/>
          <w:szCs w:val="21"/>
          <w:shd w:val="clear" w:color="auto" w:fill="F9F9F9"/>
        </w:rPr>
      </w:pPr>
      <w:proofErr w:type="gramStart"/>
      <w:r>
        <w:rPr>
          <w:rFonts w:ascii="Roboto" w:eastAsia="Roboto" w:hAnsi="Roboto" w:cs="Roboto"/>
          <w:b/>
          <w:color w:val="333333"/>
          <w:sz w:val="21"/>
          <w:szCs w:val="21"/>
          <w:shd w:val="clear" w:color="auto" w:fill="F9F9F9"/>
        </w:rPr>
        <w:t>45 :</w:t>
      </w:r>
      <w:proofErr w:type="gramEnd"/>
      <w:r>
        <w:rPr>
          <w:rFonts w:ascii="Roboto" w:eastAsia="Roboto" w:hAnsi="Roboto" w:cs="Roboto"/>
          <w:color w:val="333333"/>
          <w:sz w:val="21"/>
          <w:szCs w:val="21"/>
          <w:shd w:val="clear" w:color="auto" w:fill="F9F9F9"/>
        </w:rPr>
        <w:t xml:space="preserve"> Este es el tipo de dato correcto que acepta la instrucción SQL, para usarlo </w:t>
      </w:r>
      <w:proofErr w:type="spellStart"/>
      <w:r>
        <w:rPr>
          <w:rFonts w:ascii="Roboto" w:eastAsia="Roboto" w:hAnsi="Roboto" w:cs="Roboto"/>
          <w:color w:val="333333"/>
          <w:sz w:val="21"/>
          <w:szCs w:val="21"/>
          <w:shd w:val="clear" w:color="auto" w:fill="F9F9F9"/>
        </w:rPr>
        <w:t>des-comenta</w:t>
      </w:r>
      <w:proofErr w:type="spellEnd"/>
      <w:r>
        <w:rPr>
          <w:rFonts w:ascii="Roboto" w:eastAsia="Roboto" w:hAnsi="Roboto" w:cs="Roboto"/>
          <w:color w:val="333333"/>
          <w:sz w:val="21"/>
          <w:szCs w:val="21"/>
          <w:shd w:val="clear" w:color="auto" w:fill="F9F9F9"/>
        </w:rPr>
        <w:t xml:space="preserve"> y comenta la </w:t>
      </w:r>
      <w:proofErr w:type="spellStart"/>
      <w:r>
        <w:rPr>
          <w:rFonts w:ascii="Roboto" w:eastAsia="Roboto" w:hAnsi="Roboto" w:cs="Roboto"/>
          <w:color w:val="333333"/>
          <w:sz w:val="21"/>
          <w:szCs w:val="21"/>
          <w:shd w:val="clear" w:color="auto" w:fill="F9F9F9"/>
        </w:rPr>
        <w:t>linea</w:t>
      </w:r>
      <w:proofErr w:type="spellEnd"/>
      <w:r>
        <w:rPr>
          <w:rFonts w:ascii="Roboto" w:eastAsia="Roboto" w:hAnsi="Roboto" w:cs="Roboto"/>
          <w:color w:val="333333"/>
          <w:sz w:val="21"/>
          <w:szCs w:val="21"/>
          <w:shd w:val="clear" w:color="auto" w:fill="F9F9F9"/>
        </w:rPr>
        <w:t xml:space="preserve"> de código </w:t>
      </w:r>
      <w:r>
        <w:rPr>
          <w:rFonts w:ascii="Roboto" w:eastAsia="Roboto" w:hAnsi="Roboto" w:cs="Roboto"/>
          <w:b/>
          <w:i/>
          <w:color w:val="333333"/>
          <w:sz w:val="21"/>
          <w:szCs w:val="21"/>
          <w:shd w:val="clear" w:color="auto" w:fill="F9F9F9"/>
        </w:rPr>
        <w:t>46</w:t>
      </w:r>
    </w:p>
    <w:p w14:paraId="264C8BC3" w14:textId="77777777" w:rsidR="004C36CF" w:rsidRDefault="004C36CF" w:rsidP="004C36CF">
      <w:pPr>
        <w:rPr>
          <w:rFonts w:ascii="Roboto" w:eastAsia="Roboto" w:hAnsi="Roboto" w:cs="Roboto"/>
          <w:color w:val="333333"/>
          <w:sz w:val="21"/>
          <w:szCs w:val="21"/>
          <w:shd w:val="clear" w:color="auto" w:fill="F9F9F9"/>
        </w:rPr>
      </w:pPr>
      <w:proofErr w:type="gramStart"/>
      <w:r>
        <w:rPr>
          <w:rFonts w:ascii="Roboto" w:eastAsia="Roboto" w:hAnsi="Roboto" w:cs="Roboto"/>
          <w:b/>
          <w:color w:val="333333"/>
          <w:sz w:val="21"/>
          <w:szCs w:val="21"/>
          <w:shd w:val="clear" w:color="auto" w:fill="F9F9F9"/>
        </w:rPr>
        <w:t>46 :</w:t>
      </w:r>
      <w:proofErr w:type="gramEnd"/>
      <w:r>
        <w:rPr>
          <w:rFonts w:ascii="Roboto" w:eastAsia="Roboto" w:hAnsi="Roboto" w:cs="Roboto"/>
          <w:color w:val="333333"/>
          <w:sz w:val="21"/>
          <w:szCs w:val="21"/>
          <w:shd w:val="clear" w:color="auto" w:fill="F9F9F9"/>
        </w:rPr>
        <w:t> El error de tipo de dato es el mismo que de la clase anterior</w:t>
      </w:r>
    </w:p>
    <w:p w14:paraId="619A71E8" w14:textId="77777777" w:rsidR="004C36CF" w:rsidRDefault="004C36CF" w:rsidP="004C36CF">
      <w:pPr>
        <w:rPr>
          <w:rFonts w:ascii="Roboto" w:eastAsia="Roboto" w:hAnsi="Roboto" w:cs="Roboto"/>
          <w:color w:val="333333"/>
          <w:sz w:val="21"/>
          <w:szCs w:val="21"/>
          <w:shd w:val="clear" w:color="auto" w:fill="F9F9F9"/>
        </w:rPr>
      </w:pPr>
      <w:proofErr w:type="gramStart"/>
      <w:r>
        <w:rPr>
          <w:rFonts w:ascii="Roboto" w:eastAsia="Roboto" w:hAnsi="Roboto" w:cs="Roboto"/>
          <w:b/>
          <w:color w:val="333333"/>
          <w:sz w:val="21"/>
          <w:szCs w:val="21"/>
          <w:shd w:val="clear" w:color="auto" w:fill="F9F9F9"/>
        </w:rPr>
        <w:t>50 :</w:t>
      </w:r>
      <w:proofErr w:type="gramEnd"/>
      <w:r>
        <w:rPr>
          <w:rFonts w:ascii="Roboto" w:eastAsia="Roboto" w:hAnsi="Roboto" w:cs="Roboto"/>
          <w:color w:val="333333"/>
          <w:sz w:val="21"/>
          <w:szCs w:val="21"/>
          <w:shd w:val="clear" w:color="auto" w:fill="F9F9F9"/>
        </w:rPr>
        <w:t>  Aquí hacemos uso del método </w:t>
      </w:r>
      <w:proofErr w:type="spellStart"/>
      <w:r>
        <w:rPr>
          <w:rFonts w:ascii="Roboto" w:eastAsia="Roboto" w:hAnsi="Roboto" w:cs="Roboto"/>
          <w:b/>
          <w:color w:val="333333"/>
          <w:sz w:val="21"/>
          <w:szCs w:val="21"/>
          <w:shd w:val="clear" w:color="auto" w:fill="F9F9F9"/>
        </w:rPr>
        <w:t>commit</w:t>
      </w:r>
      <w:proofErr w:type="spellEnd"/>
      <w:r>
        <w:rPr>
          <w:rFonts w:ascii="Roboto" w:eastAsia="Roboto" w:hAnsi="Roboto" w:cs="Roboto"/>
          <w:b/>
          <w:color w:val="333333"/>
          <w:sz w:val="21"/>
          <w:szCs w:val="21"/>
          <w:shd w:val="clear" w:color="auto" w:fill="F9F9F9"/>
        </w:rPr>
        <w:t>()</w:t>
      </w:r>
      <w:r>
        <w:rPr>
          <w:rFonts w:ascii="Roboto" w:eastAsia="Roboto" w:hAnsi="Roboto" w:cs="Roboto"/>
          <w:color w:val="333333"/>
          <w:sz w:val="21"/>
          <w:szCs w:val="21"/>
          <w:shd w:val="clear" w:color="auto" w:fill="F9F9F9"/>
        </w:rPr>
        <w:t>, es decir si se llega hasta este punto quiere decir que no se encontró ningún error y por tanto todas las instrucciones SQL </w:t>
      </w:r>
      <w:r>
        <w:rPr>
          <w:rFonts w:ascii="Roboto" w:eastAsia="Roboto" w:hAnsi="Roboto" w:cs="Roboto"/>
          <w:i/>
          <w:color w:val="333333"/>
          <w:sz w:val="21"/>
          <w:szCs w:val="21"/>
          <w:shd w:val="clear" w:color="auto" w:fill="F9F9F9"/>
        </w:rPr>
        <w:t>(en este caso INSERT)</w:t>
      </w:r>
      <w:r>
        <w:rPr>
          <w:rFonts w:ascii="Roboto" w:eastAsia="Roboto" w:hAnsi="Roboto" w:cs="Roboto"/>
          <w:color w:val="333333"/>
          <w:sz w:val="21"/>
          <w:szCs w:val="21"/>
          <w:shd w:val="clear" w:color="auto" w:fill="F9F9F9"/>
        </w:rPr>
        <w:t> serán confirmadas.</w:t>
      </w:r>
    </w:p>
    <w:p w14:paraId="7D10C8B7" w14:textId="77777777" w:rsidR="004C36CF" w:rsidRDefault="004C36CF" w:rsidP="004C36CF">
      <w:pPr>
        <w:rPr>
          <w:rFonts w:ascii="Roboto" w:eastAsia="Roboto" w:hAnsi="Roboto" w:cs="Roboto"/>
          <w:color w:val="333333"/>
          <w:sz w:val="21"/>
          <w:szCs w:val="21"/>
          <w:shd w:val="clear" w:color="auto" w:fill="F9F9F9"/>
        </w:rPr>
      </w:pPr>
      <w:proofErr w:type="gramStart"/>
      <w:r>
        <w:rPr>
          <w:rFonts w:ascii="Roboto" w:eastAsia="Roboto" w:hAnsi="Roboto" w:cs="Roboto"/>
          <w:b/>
          <w:color w:val="333333"/>
          <w:sz w:val="21"/>
          <w:szCs w:val="21"/>
          <w:shd w:val="clear" w:color="auto" w:fill="F9F9F9"/>
        </w:rPr>
        <w:t>59 :</w:t>
      </w:r>
      <w:proofErr w:type="gramEnd"/>
      <w:r>
        <w:rPr>
          <w:rFonts w:ascii="Roboto" w:eastAsia="Roboto" w:hAnsi="Roboto" w:cs="Roboto"/>
          <w:color w:val="333333"/>
          <w:sz w:val="21"/>
          <w:szCs w:val="21"/>
          <w:shd w:val="clear" w:color="auto" w:fill="F9F9F9"/>
        </w:rPr>
        <w:t> Si se produce alguna excepción, se hará un llamado al método </w:t>
      </w:r>
      <w:proofErr w:type="spellStart"/>
      <w:r>
        <w:rPr>
          <w:rFonts w:ascii="Roboto" w:eastAsia="Roboto" w:hAnsi="Roboto" w:cs="Roboto"/>
          <w:b/>
          <w:color w:val="333333"/>
          <w:sz w:val="21"/>
          <w:szCs w:val="21"/>
          <w:shd w:val="clear" w:color="auto" w:fill="F9F9F9"/>
        </w:rPr>
        <w:t>rollback</w:t>
      </w:r>
      <w:proofErr w:type="spellEnd"/>
      <w:r>
        <w:rPr>
          <w:rFonts w:ascii="Roboto" w:eastAsia="Roboto" w:hAnsi="Roboto" w:cs="Roboto"/>
          <w:b/>
          <w:color w:val="333333"/>
          <w:sz w:val="21"/>
          <w:szCs w:val="21"/>
          <w:shd w:val="clear" w:color="auto" w:fill="F9F9F9"/>
        </w:rPr>
        <w:t>()</w:t>
      </w:r>
      <w:r>
        <w:rPr>
          <w:rFonts w:ascii="Roboto" w:eastAsia="Roboto" w:hAnsi="Roboto" w:cs="Roboto"/>
          <w:color w:val="333333"/>
          <w:sz w:val="21"/>
          <w:szCs w:val="21"/>
          <w:shd w:val="clear" w:color="auto" w:fill="F9F9F9"/>
        </w:rPr>
        <w:t> este método deshace todos los cambios realizados en la transacción actual y libera cualquier bloque en la base de datos que contenga en esos momentos este objeto</w:t>
      </w:r>
    </w:p>
    <w:p w14:paraId="07F102DB" w14:textId="77777777" w:rsidR="004C36CF" w:rsidRDefault="004C36CF" w:rsidP="004C36CF">
      <w:pPr>
        <w:rPr>
          <w:rFonts w:ascii="Roboto" w:eastAsia="Roboto" w:hAnsi="Roboto" w:cs="Roboto"/>
          <w:color w:val="333333"/>
          <w:sz w:val="21"/>
          <w:szCs w:val="21"/>
          <w:shd w:val="clear" w:color="auto" w:fill="F9F9F9"/>
        </w:rPr>
      </w:pPr>
      <w:proofErr w:type="gramStart"/>
      <w:r>
        <w:rPr>
          <w:rFonts w:ascii="Roboto" w:eastAsia="Roboto" w:hAnsi="Roboto" w:cs="Roboto"/>
          <w:b/>
          <w:color w:val="333333"/>
          <w:sz w:val="21"/>
          <w:szCs w:val="21"/>
          <w:shd w:val="clear" w:color="auto" w:fill="F9F9F9"/>
        </w:rPr>
        <w:t>64 :</w:t>
      </w:r>
      <w:proofErr w:type="gramEnd"/>
      <w:r>
        <w:rPr>
          <w:rFonts w:ascii="Roboto" w:eastAsia="Roboto" w:hAnsi="Roboto" w:cs="Roboto"/>
          <w:color w:val="333333"/>
          <w:sz w:val="21"/>
          <w:szCs w:val="21"/>
          <w:shd w:val="clear" w:color="auto" w:fill="F9F9F9"/>
        </w:rPr>
        <w:t> Para terminar se cierra la conexión actual a la base de datos</w:t>
      </w:r>
    </w:p>
    <w:p w14:paraId="44072E1A" w14:textId="77777777" w:rsidR="004C36CF" w:rsidRDefault="004C36CF" w:rsidP="004C36CF">
      <w:pPr>
        <w:rPr>
          <w:rFonts w:ascii="Roboto" w:eastAsia="Roboto" w:hAnsi="Roboto" w:cs="Roboto"/>
          <w:color w:val="333333"/>
          <w:sz w:val="21"/>
          <w:szCs w:val="21"/>
          <w:shd w:val="clear" w:color="auto" w:fill="F9F9F9"/>
        </w:rPr>
      </w:pPr>
      <w:r>
        <w:rPr>
          <w:rFonts w:ascii="Roboto" w:eastAsia="Roboto" w:hAnsi="Roboto" w:cs="Roboto"/>
          <w:color w:val="333333"/>
          <w:sz w:val="21"/>
          <w:szCs w:val="21"/>
          <w:shd w:val="clear" w:color="auto" w:fill="F9F9F9"/>
        </w:rPr>
        <w:t>Ejecutando esta clase obtenemos la siguiente salida en pantalla:</w:t>
      </w:r>
    </w:p>
    <w:p w14:paraId="62806B2B" w14:textId="77777777" w:rsidR="004C36CF" w:rsidRDefault="004C36CF" w:rsidP="004C36CF">
      <w:pPr>
        <w:rPr>
          <w:b/>
          <w:color w:val="FF0000"/>
          <w:sz w:val="40"/>
          <w:szCs w:val="40"/>
        </w:rPr>
      </w:pPr>
      <w:r>
        <w:rPr>
          <w:noProof/>
        </w:rPr>
        <w:drawing>
          <wp:anchor distT="0" distB="0" distL="114300" distR="114300" simplePos="0" relativeHeight="251679744" behindDoc="0" locked="0" layoutInCell="1" hidden="0" allowOverlap="1" wp14:anchorId="392BF285" wp14:editId="6603ABA2">
            <wp:simplePos x="0" y="0"/>
            <wp:positionH relativeFrom="column">
              <wp:posOffset>-634</wp:posOffset>
            </wp:positionH>
            <wp:positionV relativeFrom="paragraph">
              <wp:posOffset>1905</wp:posOffset>
            </wp:positionV>
            <wp:extent cx="5400040" cy="1701165"/>
            <wp:effectExtent l="0" t="0" r="0" b="0"/>
            <wp:wrapNone/>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400040" cy="1701165"/>
                    </a:xfrm>
                    <a:prstGeom prst="rect">
                      <a:avLst/>
                    </a:prstGeom>
                    <a:ln/>
                  </pic:spPr>
                </pic:pic>
              </a:graphicData>
            </a:graphic>
          </wp:anchor>
        </w:drawing>
      </w:r>
    </w:p>
    <w:p w14:paraId="739C34A6" w14:textId="77777777" w:rsidR="004C36CF" w:rsidRDefault="004C36CF" w:rsidP="004C36CF">
      <w:pPr>
        <w:jc w:val="center"/>
        <w:rPr>
          <w:b/>
          <w:color w:val="FF0000"/>
          <w:sz w:val="40"/>
          <w:szCs w:val="40"/>
        </w:rPr>
      </w:pPr>
    </w:p>
    <w:p w14:paraId="4A9CB0F3" w14:textId="77777777" w:rsidR="004C36CF" w:rsidRDefault="004C36CF" w:rsidP="004C36CF">
      <w:pPr>
        <w:jc w:val="center"/>
        <w:rPr>
          <w:b/>
          <w:color w:val="FF0000"/>
          <w:sz w:val="40"/>
          <w:szCs w:val="40"/>
        </w:rPr>
      </w:pPr>
    </w:p>
    <w:p w14:paraId="783D42CD" w14:textId="77777777" w:rsidR="004C36CF" w:rsidRDefault="004C36CF" w:rsidP="004C36CF">
      <w:pPr>
        <w:jc w:val="center"/>
        <w:rPr>
          <w:b/>
          <w:color w:val="FF0000"/>
          <w:sz w:val="40"/>
          <w:szCs w:val="40"/>
        </w:rPr>
      </w:pPr>
    </w:p>
    <w:p w14:paraId="61389B39" w14:textId="77777777" w:rsidR="004C36CF" w:rsidRDefault="004C36CF" w:rsidP="004C36CF">
      <w:pPr>
        <w:jc w:val="both"/>
        <w:rPr>
          <w:b/>
          <w:color w:val="FF0000"/>
          <w:sz w:val="40"/>
          <w:szCs w:val="40"/>
        </w:rPr>
      </w:pPr>
      <w:r>
        <w:rPr>
          <w:rFonts w:ascii="Roboto" w:eastAsia="Roboto" w:hAnsi="Roboto" w:cs="Roboto"/>
          <w:color w:val="333333"/>
          <w:sz w:val="21"/>
          <w:szCs w:val="21"/>
          <w:shd w:val="clear" w:color="auto" w:fill="F9F9F9"/>
        </w:rPr>
        <w:t xml:space="preserve">Como en el caso anterior provocamos una excepción, sin embargo en esta </w:t>
      </w:r>
      <w:proofErr w:type="gramStart"/>
      <w:r>
        <w:rPr>
          <w:rFonts w:ascii="Roboto" w:eastAsia="Roboto" w:hAnsi="Roboto" w:cs="Roboto"/>
          <w:color w:val="333333"/>
          <w:sz w:val="21"/>
          <w:szCs w:val="21"/>
          <w:shd w:val="clear" w:color="auto" w:fill="F9F9F9"/>
        </w:rPr>
        <w:t>oportunidad  la</w:t>
      </w:r>
      <w:proofErr w:type="gramEnd"/>
      <w:r>
        <w:rPr>
          <w:rFonts w:ascii="Roboto" w:eastAsia="Roboto" w:hAnsi="Roboto" w:cs="Roboto"/>
          <w:color w:val="333333"/>
          <w:sz w:val="21"/>
          <w:szCs w:val="21"/>
          <w:shd w:val="clear" w:color="auto" w:fill="F9F9F9"/>
        </w:rPr>
        <w:t xml:space="preserve"> transacción no llega a ser confirmada (</w:t>
      </w:r>
      <w:proofErr w:type="spellStart"/>
      <w:r>
        <w:rPr>
          <w:rFonts w:ascii="Roboto" w:eastAsia="Roboto" w:hAnsi="Roboto" w:cs="Roboto"/>
          <w:i/>
          <w:color w:val="333333"/>
          <w:sz w:val="21"/>
          <w:szCs w:val="21"/>
          <w:shd w:val="clear" w:color="auto" w:fill="F9F9F9"/>
        </w:rPr>
        <w:t>commit</w:t>
      </w:r>
      <w:proofErr w:type="spellEnd"/>
      <w:r>
        <w:rPr>
          <w:rFonts w:ascii="Roboto" w:eastAsia="Roboto" w:hAnsi="Roboto" w:cs="Roboto"/>
          <w:color w:val="333333"/>
          <w:sz w:val="21"/>
          <w:szCs w:val="21"/>
          <w:shd w:val="clear" w:color="auto" w:fill="F9F9F9"/>
        </w:rPr>
        <w:t>) y es anulada por el método </w:t>
      </w:r>
      <w:proofErr w:type="spellStart"/>
      <w:r>
        <w:rPr>
          <w:rFonts w:ascii="Roboto" w:eastAsia="Roboto" w:hAnsi="Roboto" w:cs="Roboto"/>
          <w:i/>
          <w:color w:val="333333"/>
          <w:sz w:val="21"/>
          <w:szCs w:val="21"/>
          <w:shd w:val="clear" w:color="auto" w:fill="F9F9F9"/>
        </w:rPr>
        <w:t>rollback</w:t>
      </w:r>
      <w:proofErr w:type="spellEnd"/>
      <w:r>
        <w:rPr>
          <w:rFonts w:ascii="Roboto" w:eastAsia="Roboto" w:hAnsi="Roboto" w:cs="Roboto"/>
          <w:color w:val="333333"/>
          <w:sz w:val="21"/>
          <w:szCs w:val="21"/>
          <w:shd w:val="clear" w:color="auto" w:fill="F9F9F9"/>
        </w:rPr>
        <w:t>. Si nos fijamos en nuestra base de datos, veremos que tanto en la tabla «</w:t>
      </w:r>
      <w:proofErr w:type="spellStart"/>
      <w:r>
        <w:rPr>
          <w:rFonts w:ascii="Roboto" w:eastAsia="Roboto" w:hAnsi="Roboto" w:cs="Roboto"/>
          <w:i/>
          <w:color w:val="333333"/>
          <w:sz w:val="21"/>
          <w:szCs w:val="21"/>
          <w:shd w:val="clear" w:color="auto" w:fill="F9F9F9"/>
        </w:rPr>
        <w:t>miTabla</w:t>
      </w:r>
      <w:proofErr w:type="spellEnd"/>
      <w:r>
        <w:rPr>
          <w:rFonts w:ascii="Roboto" w:eastAsia="Roboto" w:hAnsi="Roboto" w:cs="Roboto"/>
          <w:color w:val="333333"/>
          <w:sz w:val="21"/>
          <w:szCs w:val="21"/>
          <w:shd w:val="clear" w:color="auto" w:fill="F9F9F9"/>
        </w:rPr>
        <w:t>» y «</w:t>
      </w:r>
      <w:proofErr w:type="spellStart"/>
      <w:r>
        <w:rPr>
          <w:rFonts w:ascii="Roboto" w:eastAsia="Roboto" w:hAnsi="Roboto" w:cs="Roboto"/>
          <w:i/>
          <w:color w:val="333333"/>
          <w:sz w:val="21"/>
          <w:szCs w:val="21"/>
          <w:shd w:val="clear" w:color="auto" w:fill="F9F9F9"/>
        </w:rPr>
        <w:t>miOtraTabla</w:t>
      </w:r>
      <w:proofErr w:type="spellEnd"/>
      <w:r>
        <w:rPr>
          <w:rFonts w:ascii="Roboto" w:eastAsia="Roboto" w:hAnsi="Roboto" w:cs="Roboto"/>
          <w:color w:val="333333"/>
          <w:sz w:val="21"/>
          <w:szCs w:val="21"/>
          <w:shd w:val="clear" w:color="auto" w:fill="F9F9F9"/>
        </w:rPr>
        <w:t>» no se registró nada.</w:t>
      </w:r>
    </w:p>
    <w:p w14:paraId="53A7B126" w14:textId="77777777" w:rsidR="004C36CF" w:rsidRDefault="004C36CF" w:rsidP="004C36CF">
      <w:pPr>
        <w:jc w:val="center"/>
        <w:rPr>
          <w:b/>
          <w:color w:val="FF0000"/>
          <w:sz w:val="40"/>
          <w:szCs w:val="40"/>
        </w:rPr>
      </w:pPr>
    </w:p>
    <w:p w14:paraId="6343D7AB" w14:textId="77777777" w:rsidR="004C36CF" w:rsidRDefault="004C36CF" w:rsidP="004C36CF">
      <w:pPr>
        <w:jc w:val="center"/>
        <w:rPr>
          <w:b/>
          <w:color w:val="FF0000"/>
          <w:sz w:val="40"/>
          <w:szCs w:val="40"/>
        </w:rPr>
      </w:pPr>
    </w:p>
    <w:p w14:paraId="3CB5A54C" w14:textId="77777777" w:rsidR="004C36CF" w:rsidRDefault="004C36CF" w:rsidP="004C36CF">
      <w:pPr>
        <w:jc w:val="center"/>
        <w:rPr>
          <w:b/>
          <w:color w:val="FF0000"/>
          <w:sz w:val="40"/>
          <w:szCs w:val="40"/>
        </w:rPr>
      </w:pPr>
    </w:p>
    <w:p w14:paraId="1F9316D9" w14:textId="77777777" w:rsidR="004C36CF" w:rsidRDefault="004C36CF" w:rsidP="004C36CF">
      <w:pPr>
        <w:jc w:val="center"/>
        <w:rPr>
          <w:b/>
          <w:color w:val="FF0000"/>
          <w:sz w:val="40"/>
          <w:szCs w:val="40"/>
        </w:rPr>
      </w:pPr>
    </w:p>
    <w:p w14:paraId="68E04C2F" w14:textId="77777777" w:rsidR="004C36CF" w:rsidRDefault="004C36CF" w:rsidP="004C36CF">
      <w:pPr>
        <w:jc w:val="center"/>
        <w:rPr>
          <w:b/>
          <w:color w:val="FF0000"/>
          <w:sz w:val="40"/>
          <w:szCs w:val="40"/>
        </w:rPr>
      </w:pPr>
    </w:p>
    <w:p w14:paraId="7FD7A09B" w14:textId="77777777" w:rsidR="004C36CF" w:rsidRDefault="004C36CF" w:rsidP="004C36CF">
      <w:pPr>
        <w:jc w:val="center"/>
        <w:rPr>
          <w:b/>
          <w:color w:val="FF0000"/>
          <w:sz w:val="40"/>
          <w:szCs w:val="40"/>
        </w:rPr>
      </w:pPr>
    </w:p>
    <w:p w14:paraId="0E394BFA"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47247E6D"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5E12F5CF"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186CFAB7"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27DB0344"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181917CE"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15B2F3FC"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0D46BC3A"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6DAFC0F4"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0A8A4036"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74CE1CEC"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22388A9D"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6E2A6CB1"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6C98C353"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3B8A3F43"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41A9CDC6"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2A47F601"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25B54C5F"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373FA158"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1F1D75BA"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483A225B"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7944E954"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63B82769" w14:textId="77777777" w:rsidR="004C36CF" w:rsidRDefault="004C36CF" w:rsidP="004C36C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i/>
          <w:color w:val="60A0B0"/>
          <w:sz w:val="20"/>
          <w:szCs w:val="20"/>
        </w:rPr>
      </w:pPr>
    </w:p>
    <w:p w14:paraId="286B7931" w14:textId="2DF764B3" w:rsidR="0060105E" w:rsidRDefault="0060105E" w:rsidP="00C1245D">
      <w:pPr>
        <w:pStyle w:val="Prrafodelista"/>
        <w:spacing w:after="0" w:line="360" w:lineRule="auto"/>
        <w:ind w:left="360"/>
        <w:contextualSpacing/>
        <w:rPr>
          <w:rFonts w:ascii="Arial Black" w:hAnsi="Arial Black" w:cs="Courier New"/>
          <w:b/>
          <w:noProof/>
          <w:sz w:val="24"/>
          <w:szCs w:val="24"/>
        </w:rPr>
      </w:pPr>
    </w:p>
    <w:p w14:paraId="0306B2D3" w14:textId="17CC8EDC" w:rsidR="00370BEF" w:rsidRPr="00C1245D" w:rsidRDefault="00370BEF" w:rsidP="00C1245D">
      <w:pPr>
        <w:pStyle w:val="Prrafodelista"/>
        <w:spacing w:after="0" w:line="360" w:lineRule="auto"/>
        <w:ind w:left="360"/>
        <w:contextualSpacing/>
        <w:rPr>
          <w:rFonts w:ascii="Arial Black" w:hAnsi="Arial Black" w:cs="Courier New"/>
          <w:b/>
          <w:noProof/>
          <w:sz w:val="24"/>
          <w:szCs w:val="24"/>
        </w:rPr>
      </w:pPr>
      <w:r w:rsidRPr="00C1245D">
        <w:rPr>
          <w:rFonts w:ascii="Arial Black" w:hAnsi="Arial Black" w:cs="Courier New"/>
          <w:b/>
          <w:noProof/>
          <w:sz w:val="24"/>
          <w:szCs w:val="24"/>
        </w:rPr>
        <w:t xml:space="preserve">VII.  RÚBRICA DE LA EVALUACIÓN </w:t>
      </w:r>
    </w:p>
    <w:p w14:paraId="3306F0BD" w14:textId="77777777" w:rsidR="00370BEF" w:rsidRPr="00467FD1" w:rsidRDefault="00370BEF" w:rsidP="00C1245D">
      <w:pPr>
        <w:spacing w:after="0" w:line="360" w:lineRule="auto"/>
        <w:ind w:left="720"/>
        <w:rPr>
          <w:rFonts w:asciiTheme="minorHAnsi" w:hAnsiTheme="minorHAnsi" w:cstheme="minorHAnsi"/>
          <w:b/>
        </w:rPr>
      </w:pPr>
    </w:p>
    <w:tbl>
      <w:tblPr>
        <w:tblW w:w="9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2268"/>
        <w:gridCol w:w="2268"/>
        <w:gridCol w:w="2566"/>
      </w:tblGrid>
      <w:tr w:rsidR="00370BEF" w:rsidRPr="00467FD1" w14:paraId="3EB3DFCA" w14:textId="77777777" w:rsidTr="006407EF">
        <w:trPr>
          <w:jc w:val="center"/>
        </w:trPr>
        <w:tc>
          <w:tcPr>
            <w:tcW w:w="2269" w:type="dxa"/>
            <w:shd w:val="clear" w:color="auto" w:fill="auto"/>
          </w:tcPr>
          <w:p w14:paraId="2C4E6352" w14:textId="77777777"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Inicio (M)</w:t>
            </w:r>
          </w:p>
          <w:p w14:paraId="56451768" w14:textId="7D9E9F2D"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0</w:t>
            </w:r>
            <w:r w:rsidR="004E2D8A">
              <w:rPr>
                <w:rFonts w:asciiTheme="minorHAnsi" w:hAnsiTheme="minorHAnsi" w:cstheme="minorHAnsi"/>
              </w:rPr>
              <w:t>-</w:t>
            </w:r>
            <w:r w:rsidRPr="00467FD1">
              <w:rPr>
                <w:rFonts w:asciiTheme="minorHAnsi" w:hAnsiTheme="minorHAnsi" w:cstheme="minorHAnsi"/>
              </w:rPr>
              <w:t>10</w:t>
            </w:r>
          </w:p>
        </w:tc>
        <w:tc>
          <w:tcPr>
            <w:tcW w:w="2268" w:type="dxa"/>
            <w:shd w:val="clear" w:color="auto" w:fill="auto"/>
          </w:tcPr>
          <w:p w14:paraId="339FC9B9" w14:textId="77777777"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 xml:space="preserve">Proceso (R) </w:t>
            </w:r>
          </w:p>
          <w:p w14:paraId="140A88FD" w14:textId="3A33F537"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11</w:t>
            </w:r>
            <w:r w:rsidR="004E2D8A">
              <w:rPr>
                <w:rFonts w:asciiTheme="minorHAnsi" w:hAnsiTheme="minorHAnsi" w:cstheme="minorHAnsi"/>
              </w:rPr>
              <w:t>-</w:t>
            </w:r>
            <w:r w:rsidRPr="00467FD1">
              <w:rPr>
                <w:rFonts w:asciiTheme="minorHAnsi" w:hAnsiTheme="minorHAnsi" w:cstheme="minorHAnsi"/>
              </w:rPr>
              <w:t>13</w:t>
            </w:r>
          </w:p>
        </w:tc>
        <w:tc>
          <w:tcPr>
            <w:tcW w:w="2268" w:type="dxa"/>
            <w:shd w:val="clear" w:color="auto" w:fill="auto"/>
          </w:tcPr>
          <w:p w14:paraId="73361006" w14:textId="77777777"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Logro previsto (R+)</w:t>
            </w:r>
          </w:p>
          <w:p w14:paraId="7C11A645" w14:textId="6D8A1AD8"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14</w:t>
            </w:r>
            <w:r w:rsidR="004E2D8A">
              <w:rPr>
                <w:rFonts w:asciiTheme="minorHAnsi" w:hAnsiTheme="minorHAnsi" w:cstheme="minorHAnsi"/>
              </w:rPr>
              <w:t>-</w:t>
            </w:r>
            <w:r w:rsidRPr="00467FD1">
              <w:rPr>
                <w:rFonts w:asciiTheme="minorHAnsi" w:hAnsiTheme="minorHAnsi" w:cstheme="minorHAnsi"/>
              </w:rPr>
              <w:t>17</w:t>
            </w:r>
          </w:p>
        </w:tc>
        <w:tc>
          <w:tcPr>
            <w:tcW w:w="2566" w:type="dxa"/>
            <w:shd w:val="clear" w:color="auto" w:fill="auto"/>
          </w:tcPr>
          <w:p w14:paraId="4C249B14" w14:textId="77777777"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Logro satisfactorio (B)</w:t>
            </w:r>
          </w:p>
          <w:p w14:paraId="335E2B67" w14:textId="13AEE2CD" w:rsidR="00370BEF" w:rsidRPr="00467FD1" w:rsidRDefault="00370BEF" w:rsidP="00C1245D">
            <w:pPr>
              <w:spacing w:after="0" w:line="360" w:lineRule="auto"/>
              <w:jc w:val="center"/>
              <w:rPr>
                <w:rFonts w:asciiTheme="minorHAnsi" w:hAnsiTheme="minorHAnsi" w:cstheme="minorHAnsi"/>
              </w:rPr>
            </w:pPr>
            <w:r w:rsidRPr="00467FD1">
              <w:rPr>
                <w:rFonts w:asciiTheme="minorHAnsi" w:hAnsiTheme="minorHAnsi" w:cstheme="minorHAnsi"/>
              </w:rPr>
              <w:t>18</w:t>
            </w:r>
            <w:r w:rsidR="004E2D8A">
              <w:rPr>
                <w:rFonts w:asciiTheme="minorHAnsi" w:hAnsiTheme="minorHAnsi" w:cstheme="minorHAnsi"/>
              </w:rPr>
              <w:t>-</w:t>
            </w:r>
            <w:r w:rsidRPr="00467FD1">
              <w:rPr>
                <w:rFonts w:asciiTheme="minorHAnsi" w:hAnsiTheme="minorHAnsi" w:cstheme="minorHAnsi"/>
              </w:rPr>
              <w:t>20</w:t>
            </w:r>
          </w:p>
        </w:tc>
      </w:tr>
      <w:tr w:rsidR="00370BEF" w:rsidRPr="00467FD1" w14:paraId="3232E9AE" w14:textId="77777777" w:rsidTr="006407EF">
        <w:trPr>
          <w:jc w:val="center"/>
        </w:trPr>
        <w:tc>
          <w:tcPr>
            <w:tcW w:w="2269" w:type="dxa"/>
            <w:shd w:val="clear" w:color="auto" w:fill="auto"/>
          </w:tcPr>
          <w:p w14:paraId="159D2C44" w14:textId="77777777" w:rsidR="00370BEF" w:rsidRPr="00467FD1" w:rsidRDefault="00370BEF" w:rsidP="00C1245D">
            <w:pPr>
              <w:spacing w:after="0" w:line="360" w:lineRule="auto"/>
              <w:rPr>
                <w:rFonts w:asciiTheme="minorHAnsi" w:hAnsiTheme="minorHAnsi" w:cstheme="minorHAnsi"/>
              </w:rPr>
            </w:pPr>
            <w:r w:rsidRPr="00467FD1">
              <w:rPr>
                <w:rFonts w:asciiTheme="minorHAnsi" w:hAnsiTheme="minorHAnsi" w:cstheme="minorHAnsi"/>
              </w:rPr>
              <w:t>Desarrollo correctamente del laboratorio hasta un 50 %</w:t>
            </w:r>
          </w:p>
        </w:tc>
        <w:tc>
          <w:tcPr>
            <w:tcW w:w="2268" w:type="dxa"/>
            <w:shd w:val="clear" w:color="auto" w:fill="auto"/>
          </w:tcPr>
          <w:p w14:paraId="49B7E50D" w14:textId="77777777" w:rsidR="00370BEF" w:rsidRPr="00467FD1" w:rsidRDefault="00370BEF" w:rsidP="00C1245D">
            <w:pPr>
              <w:spacing w:after="0" w:line="360" w:lineRule="auto"/>
              <w:rPr>
                <w:rFonts w:asciiTheme="minorHAnsi" w:hAnsiTheme="minorHAnsi" w:cstheme="minorHAnsi"/>
              </w:rPr>
            </w:pPr>
            <w:r w:rsidRPr="00467FD1">
              <w:rPr>
                <w:rFonts w:asciiTheme="minorHAnsi" w:hAnsiTheme="minorHAnsi" w:cstheme="minorHAnsi"/>
              </w:rPr>
              <w:t>Desarrollo correctamente del laboratorio hasta un 60 %</w:t>
            </w:r>
          </w:p>
        </w:tc>
        <w:tc>
          <w:tcPr>
            <w:tcW w:w="2268" w:type="dxa"/>
            <w:shd w:val="clear" w:color="auto" w:fill="auto"/>
          </w:tcPr>
          <w:p w14:paraId="2EDAEDFA" w14:textId="77777777" w:rsidR="00370BEF" w:rsidRPr="00467FD1" w:rsidRDefault="00370BEF" w:rsidP="00C1245D">
            <w:pPr>
              <w:spacing w:after="0" w:line="360" w:lineRule="auto"/>
              <w:rPr>
                <w:rFonts w:asciiTheme="minorHAnsi" w:hAnsiTheme="minorHAnsi" w:cstheme="minorHAnsi"/>
              </w:rPr>
            </w:pPr>
            <w:r w:rsidRPr="00467FD1">
              <w:rPr>
                <w:rFonts w:asciiTheme="minorHAnsi" w:hAnsiTheme="minorHAnsi" w:cstheme="minorHAnsi"/>
              </w:rPr>
              <w:t>Desarrollo correctamente del laboratorio hasta un 80 %</w:t>
            </w:r>
          </w:p>
        </w:tc>
        <w:tc>
          <w:tcPr>
            <w:tcW w:w="2566" w:type="dxa"/>
            <w:shd w:val="clear" w:color="auto" w:fill="auto"/>
          </w:tcPr>
          <w:p w14:paraId="1FE869E3" w14:textId="373F9F33" w:rsidR="00370BEF" w:rsidRPr="00467FD1" w:rsidRDefault="00370BEF" w:rsidP="00C1245D">
            <w:pPr>
              <w:spacing w:after="0" w:line="360" w:lineRule="auto"/>
              <w:rPr>
                <w:rFonts w:asciiTheme="minorHAnsi" w:hAnsiTheme="minorHAnsi" w:cstheme="minorHAnsi"/>
              </w:rPr>
            </w:pPr>
            <w:r w:rsidRPr="00467FD1">
              <w:rPr>
                <w:rFonts w:asciiTheme="minorHAnsi" w:hAnsiTheme="minorHAnsi" w:cstheme="minorHAnsi"/>
              </w:rPr>
              <w:t>Desarrollo correctamente del laboratorio hasta un 100%</w:t>
            </w:r>
            <w:r w:rsidR="004E2D8A">
              <w:rPr>
                <w:rFonts w:asciiTheme="minorHAnsi" w:hAnsiTheme="minorHAnsi" w:cstheme="minorHAnsi"/>
              </w:rPr>
              <w:t xml:space="preserve"> </w:t>
            </w:r>
          </w:p>
        </w:tc>
      </w:tr>
    </w:tbl>
    <w:p w14:paraId="663B853C" w14:textId="77777777" w:rsidR="009423F0" w:rsidRPr="00467FD1" w:rsidRDefault="009423F0" w:rsidP="00C1245D">
      <w:pPr>
        <w:spacing w:after="0" w:line="360" w:lineRule="auto"/>
        <w:ind w:left="709"/>
        <w:rPr>
          <w:rFonts w:asciiTheme="minorHAnsi" w:hAnsiTheme="minorHAnsi" w:cstheme="minorHAnsi"/>
          <w:b/>
          <w:lang w:val="es-PE"/>
        </w:rPr>
      </w:pPr>
    </w:p>
    <w:sectPr w:rsidR="009423F0" w:rsidRPr="00467FD1" w:rsidSect="00F32BBE">
      <w:pgSz w:w="11906" w:h="16838"/>
      <w:pgMar w:top="1134" w:right="1134" w:bottom="1134" w:left="1134"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6CBE" w14:textId="77777777" w:rsidR="00EE3280" w:rsidRDefault="00EE3280" w:rsidP="004702D7">
      <w:pPr>
        <w:spacing w:after="0" w:line="240" w:lineRule="auto"/>
      </w:pPr>
      <w:r>
        <w:separator/>
      </w:r>
    </w:p>
  </w:endnote>
  <w:endnote w:type="continuationSeparator" w:id="0">
    <w:p w14:paraId="7D7BD7BE" w14:textId="77777777" w:rsidR="00EE3280" w:rsidRDefault="00EE3280" w:rsidP="00470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Quattrocento Sans">
    <w:charset w:val="00"/>
    <w:family w:val="swiss"/>
    <w:pitch w:val="variable"/>
    <w:sig w:usb0="800000BF" w:usb1="4000005B"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28A9" w14:textId="77777777" w:rsidR="00EE3280" w:rsidRDefault="00EE3280" w:rsidP="004702D7">
      <w:pPr>
        <w:spacing w:after="0" w:line="240" w:lineRule="auto"/>
      </w:pPr>
      <w:r>
        <w:separator/>
      </w:r>
    </w:p>
  </w:footnote>
  <w:footnote w:type="continuationSeparator" w:id="0">
    <w:p w14:paraId="6BC95FB3" w14:textId="77777777" w:rsidR="00EE3280" w:rsidRDefault="00EE3280" w:rsidP="00470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F38"/>
    <w:multiLevelType w:val="multilevel"/>
    <w:tmpl w:val="0A8A96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8F78B9"/>
    <w:multiLevelType w:val="multilevel"/>
    <w:tmpl w:val="2C38CA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557C5A"/>
    <w:multiLevelType w:val="multilevel"/>
    <w:tmpl w:val="4C90999E"/>
    <w:lvl w:ilvl="0">
      <w:start w:val="1"/>
      <w:numFmt w:val="upperRoman"/>
      <w:lvlText w:val="%1."/>
      <w:lvlJc w:val="left"/>
      <w:pPr>
        <w:ind w:left="1080" w:hanging="720"/>
      </w:pPr>
      <w:rPr>
        <w:rFonts w:hint="default"/>
        <w:b/>
      </w:rPr>
    </w:lvl>
    <w:lvl w:ilvl="1">
      <w:start w:val="1"/>
      <w:numFmt w:val="decimal"/>
      <w:isLgl/>
      <w:lvlText w:val="%1.%2."/>
      <w:lvlJc w:val="left"/>
      <w:pPr>
        <w:ind w:left="1440" w:hanging="360"/>
      </w:pPr>
      <w:rPr>
        <w:rFonts w:hint="default"/>
        <w:b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33CC5EDC"/>
    <w:multiLevelType w:val="multilevel"/>
    <w:tmpl w:val="C71E83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BC40E5B"/>
    <w:multiLevelType w:val="hybridMultilevel"/>
    <w:tmpl w:val="9DAE839A"/>
    <w:lvl w:ilvl="0" w:tplc="6658D15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3CC76A38"/>
    <w:multiLevelType w:val="hybridMultilevel"/>
    <w:tmpl w:val="5BC2AAA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24705B7"/>
    <w:multiLevelType w:val="hybridMultilevel"/>
    <w:tmpl w:val="82B010D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44D3C6F"/>
    <w:multiLevelType w:val="hybridMultilevel"/>
    <w:tmpl w:val="DD32749E"/>
    <w:lvl w:ilvl="0" w:tplc="23585F34">
      <w:start w:val="2"/>
      <w:numFmt w:val="bullet"/>
      <w:lvlText w:val="-"/>
      <w:lvlJc w:val="left"/>
      <w:pPr>
        <w:ind w:left="927" w:hanging="360"/>
      </w:pPr>
      <w:rPr>
        <w:rFonts w:ascii="Calibri" w:eastAsia="Times New Roman" w:hAnsi="Calibri" w:cs="Calibri"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15:restartNumberingAfterBreak="0">
    <w:nsid w:val="68137359"/>
    <w:multiLevelType w:val="multilevel"/>
    <w:tmpl w:val="FB7A0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24028442">
    <w:abstractNumId w:val="2"/>
  </w:num>
  <w:num w:numId="2" w16cid:durableId="1243179460">
    <w:abstractNumId w:val="7"/>
  </w:num>
  <w:num w:numId="3" w16cid:durableId="789096">
    <w:abstractNumId w:val="4"/>
  </w:num>
  <w:num w:numId="4" w16cid:durableId="1018774961">
    <w:abstractNumId w:val="6"/>
  </w:num>
  <w:num w:numId="5" w16cid:durableId="1928883417">
    <w:abstractNumId w:val="5"/>
  </w:num>
  <w:num w:numId="6" w16cid:durableId="80415172">
    <w:abstractNumId w:val="1"/>
  </w:num>
  <w:num w:numId="7" w16cid:durableId="1332609893">
    <w:abstractNumId w:val="3"/>
  </w:num>
  <w:num w:numId="8" w16cid:durableId="1701320259">
    <w:abstractNumId w:val="0"/>
  </w:num>
  <w:num w:numId="9" w16cid:durableId="101712352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D7"/>
    <w:rsid w:val="000008E6"/>
    <w:rsid w:val="00001BA3"/>
    <w:rsid w:val="0000232B"/>
    <w:rsid w:val="00002718"/>
    <w:rsid w:val="0000438B"/>
    <w:rsid w:val="00005145"/>
    <w:rsid w:val="000051AD"/>
    <w:rsid w:val="000065B6"/>
    <w:rsid w:val="00007AB6"/>
    <w:rsid w:val="0001112C"/>
    <w:rsid w:val="00011F29"/>
    <w:rsid w:val="00013DC1"/>
    <w:rsid w:val="000141AD"/>
    <w:rsid w:val="00014607"/>
    <w:rsid w:val="0001469B"/>
    <w:rsid w:val="00015469"/>
    <w:rsid w:val="00015B41"/>
    <w:rsid w:val="00015F66"/>
    <w:rsid w:val="0001626B"/>
    <w:rsid w:val="0001653F"/>
    <w:rsid w:val="00016D03"/>
    <w:rsid w:val="000171EB"/>
    <w:rsid w:val="00020963"/>
    <w:rsid w:val="0002157B"/>
    <w:rsid w:val="0002202A"/>
    <w:rsid w:val="000224BD"/>
    <w:rsid w:val="00024582"/>
    <w:rsid w:val="00024DB0"/>
    <w:rsid w:val="000308AE"/>
    <w:rsid w:val="0003121D"/>
    <w:rsid w:val="00031A4D"/>
    <w:rsid w:val="00032BE3"/>
    <w:rsid w:val="00032FB7"/>
    <w:rsid w:val="0003317F"/>
    <w:rsid w:val="000331E0"/>
    <w:rsid w:val="00033C04"/>
    <w:rsid w:val="00034DA1"/>
    <w:rsid w:val="00035BC8"/>
    <w:rsid w:val="0003616B"/>
    <w:rsid w:val="00036B2B"/>
    <w:rsid w:val="00036EBA"/>
    <w:rsid w:val="0003734F"/>
    <w:rsid w:val="00037469"/>
    <w:rsid w:val="000378C0"/>
    <w:rsid w:val="0004038E"/>
    <w:rsid w:val="00040882"/>
    <w:rsid w:val="00041204"/>
    <w:rsid w:val="00041457"/>
    <w:rsid w:val="00042F9A"/>
    <w:rsid w:val="00043BF2"/>
    <w:rsid w:val="000450D1"/>
    <w:rsid w:val="0004544F"/>
    <w:rsid w:val="00045BC7"/>
    <w:rsid w:val="000461CF"/>
    <w:rsid w:val="00046428"/>
    <w:rsid w:val="000464DB"/>
    <w:rsid w:val="00046A6F"/>
    <w:rsid w:val="00046CC5"/>
    <w:rsid w:val="00047BB2"/>
    <w:rsid w:val="00047ED0"/>
    <w:rsid w:val="00051D6F"/>
    <w:rsid w:val="00051DFE"/>
    <w:rsid w:val="000523EF"/>
    <w:rsid w:val="000524CB"/>
    <w:rsid w:val="00052703"/>
    <w:rsid w:val="00055B96"/>
    <w:rsid w:val="00056608"/>
    <w:rsid w:val="0005663E"/>
    <w:rsid w:val="00056677"/>
    <w:rsid w:val="000566AA"/>
    <w:rsid w:val="00056862"/>
    <w:rsid w:val="0005687E"/>
    <w:rsid w:val="00056CE1"/>
    <w:rsid w:val="000575AE"/>
    <w:rsid w:val="0006024C"/>
    <w:rsid w:val="000605AB"/>
    <w:rsid w:val="00060B4B"/>
    <w:rsid w:val="0006110A"/>
    <w:rsid w:val="00061328"/>
    <w:rsid w:val="00061361"/>
    <w:rsid w:val="00061BE4"/>
    <w:rsid w:val="00062233"/>
    <w:rsid w:val="000633D6"/>
    <w:rsid w:val="000638F1"/>
    <w:rsid w:val="00063A7D"/>
    <w:rsid w:val="00063C7C"/>
    <w:rsid w:val="0006486F"/>
    <w:rsid w:val="000652D2"/>
    <w:rsid w:val="000666BA"/>
    <w:rsid w:val="00066AFD"/>
    <w:rsid w:val="000702D7"/>
    <w:rsid w:val="0007117F"/>
    <w:rsid w:val="00072F44"/>
    <w:rsid w:val="0007383F"/>
    <w:rsid w:val="000739EE"/>
    <w:rsid w:val="00073AC8"/>
    <w:rsid w:val="0007590C"/>
    <w:rsid w:val="000759EC"/>
    <w:rsid w:val="000763E5"/>
    <w:rsid w:val="00076F78"/>
    <w:rsid w:val="000773BC"/>
    <w:rsid w:val="00077EA2"/>
    <w:rsid w:val="00080CBC"/>
    <w:rsid w:val="00080D58"/>
    <w:rsid w:val="0008137A"/>
    <w:rsid w:val="00081D9A"/>
    <w:rsid w:val="00082863"/>
    <w:rsid w:val="000828EE"/>
    <w:rsid w:val="00084036"/>
    <w:rsid w:val="0008524A"/>
    <w:rsid w:val="00085283"/>
    <w:rsid w:val="00086490"/>
    <w:rsid w:val="00086666"/>
    <w:rsid w:val="00086B35"/>
    <w:rsid w:val="000874FB"/>
    <w:rsid w:val="00090061"/>
    <w:rsid w:val="00090126"/>
    <w:rsid w:val="0009121A"/>
    <w:rsid w:val="00092940"/>
    <w:rsid w:val="00092E57"/>
    <w:rsid w:val="00093616"/>
    <w:rsid w:val="000947DD"/>
    <w:rsid w:val="00094C02"/>
    <w:rsid w:val="00094C1F"/>
    <w:rsid w:val="00094CB6"/>
    <w:rsid w:val="00094E66"/>
    <w:rsid w:val="00095E48"/>
    <w:rsid w:val="000962D8"/>
    <w:rsid w:val="000963A5"/>
    <w:rsid w:val="000968B2"/>
    <w:rsid w:val="00096CA7"/>
    <w:rsid w:val="00096F53"/>
    <w:rsid w:val="00097DE2"/>
    <w:rsid w:val="000A0022"/>
    <w:rsid w:val="000A1151"/>
    <w:rsid w:val="000A1204"/>
    <w:rsid w:val="000A1361"/>
    <w:rsid w:val="000A1E45"/>
    <w:rsid w:val="000A2418"/>
    <w:rsid w:val="000A2C2F"/>
    <w:rsid w:val="000A3192"/>
    <w:rsid w:val="000A3785"/>
    <w:rsid w:val="000A3C15"/>
    <w:rsid w:val="000A4837"/>
    <w:rsid w:val="000A4D5B"/>
    <w:rsid w:val="000A51A5"/>
    <w:rsid w:val="000A678F"/>
    <w:rsid w:val="000A6B17"/>
    <w:rsid w:val="000A70B2"/>
    <w:rsid w:val="000B0221"/>
    <w:rsid w:val="000B0DD5"/>
    <w:rsid w:val="000B0E34"/>
    <w:rsid w:val="000B1307"/>
    <w:rsid w:val="000B144F"/>
    <w:rsid w:val="000B2784"/>
    <w:rsid w:val="000B3062"/>
    <w:rsid w:val="000B4D8C"/>
    <w:rsid w:val="000B6017"/>
    <w:rsid w:val="000B63DF"/>
    <w:rsid w:val="000B6CC0"/>
    <w:rsid w:val="000B73F6"/>
    <w:rsid w:val="000B7A54"/>
    <w:rsid w:val="000B7D85"/>
    <w:rsid w:val="000C07A8"/>
    <w:rsid w:val="000C1011"/>
    <w:rsid w:val="000C1DCA"/>
    <w:rsid w:val="000C2E0D"/>
    <w:rsid w:val="000C35F4"/>
    <w:rsid w:val="000C3924"/>
    <w:rsid w:val="000C4964"/>
    <w:rsid w:val="000C49D4"/>
    <w:rsid w:val="000C5192"/>
    <w:rsid w:val="000C6034"/>
    <w:rsid w:val="000C756E"/>
    <w:rsid w:val="000D3503"/>
    <w:rsid w:val="000D37E9"/>
    <w:rsid w:val="000D3D57"/>
    <w:rsid w:val="000D5297"/>
    <w:rsid w:val="000D5416"/>
    <w:rsid w:val="000D5481"/>
    <w:rsid w:val="000D5B43"/>
    <w:rsid w:val="000D76AE"/>
    <w:rsid w:val="000D780E"/>
    <w:rsid w:val="000D7CC7"/>
    <w:rsid w:val="000D7ECF"/>
    <w:rsid w:val="000E0D2E"/>
    <w:rsid w:val="000E1CB7"/>
    <w:rsid w:val="000E1D6F"/>
    <w:rsid w:val="000E1E87"/>
    <w:rsid w:val="000E4092"/>
    <w:rsid w:val="000E4B57"/>
    <w:rsid w:val="000E4CCC"/>
    <w:rsid w:val="000E5367"/>
    <w:rsid w:val="000E6062"/>
    <w:rsid w:val="000E607E"/>
    <w:rsid w:val="000E6437"/>
    <w:rsid w:val="000E6675"/>
    <w:rsid w:val="000E6895"/>
    <w:rsid w:val="000E73E3"/>
    <w:rsid w:val="000E7CD7"/>
    <w:rsid w:val="000F0881"/>
    <w:rsid w:val="000F11DC"/>
    <w:rsid w:val="000F1335"/>
    <w:rsid w:val="000F17C9"/>
    <w:rsid w:val="000F1ABB"/>
    <w:rsid w:val="000F1EE4"/>
    <w:rsid w:val="000F1FAF"/>
    <w:rsid w:val="000F241D"/>
    <w:rsid w:val="000F27CB"/>
    <w:rsid w:val="000F2F64"/>
    <w:rsid w:val="000F35C5"/>
    <w:rsid w:val="000F43CC"/>
    <w:rsid w:val="000F477E"/>
    <w:rsid w:val="000F4EE8"/>
    <w:rsid w:val="000F50EC"/>
    <w:rsid w:val="000F5490"/>
    <w:rsid w:val="000F5A9C"/>
    <w:rsid w:val="000F5B1E"/>
    <w:rsid w:val="000F5EE2"/>
    <w:rsid w:val="000F72A8"/>
    <w:rsid w:val="000F772C"/>
    <w:rsid w:val="00100E0B"/>
    <w:rsid w:val="00101389"/>
    <w:rsid w:val="00101460"/>
    <w:rsid w:val="001028A3"/>
    <w:rsid w:val="001028F6"/>
    <w:rsid w:val="00102E8C"/>
    <w:rsid w:val="00103205"/>
    <w:rsid w:val="00103B50"/>
    <w:rsid w:val="00103D6B"/>
    <w:rsid w:val="00106ED0"/>
    <w:rsid w:val="00106F06"/>
    <w:rsid w:val="0010790D"/>
    <w:rsid w:val="00107D1B"/>
    <w:rsid w:val="00107F99"/>
    <w:rsid w:val="001104CB"/>
    <w:rsid w:val="00110D73"/>
    <w:rsid w:val="00110FF4"/>
    <w:rsid w:val="0011111D"/>
    <w:rsid w:val="00111399"/>
    <w:rsid w:val="0011158F"/>
    <w:rsid w:val="001123D2"/>
    <w:rsid w:val="001131D7"/>
    <w:rsid w:val="0011480E"/>
    <w:rsid w:val="00114AB7"/>
    <w:rsid w:val="0011517D"/>
    <w:rsid w:val="001153A7"/>
    <w:rsid w:val="00116CDB"/>
    <w:rsid w:val="00117A13"/>
    <w:rsid w:val="00117D5C"/>
    <w:rsid w:val="00117DF2"/>
    <w:rsid w:val="00117FF7"/>
    <w:rsid w:val="00120C1E"/>
    <w:rsid w:val="00121019"/>
    <w:rsid w:val="0012167C"/>
    <w:rsid w:val="00121BE1"/>
    <w:rsid w:val="00124595"/>
    <w:rsid w:val="001245EF"/>
    <w:rsid w:val="00124A0C"/>
    <w:rsid w:val="00124B93"/>
    <w:rsid w:val="0012618B"/>
    <w:rsid w:val="001261BA"/>
    <w:rsid w:val="001273F7"/>
    <w:rsid w:val="001273FC"/>
    <w:rsid w:val="00127AE4"/>
    <w:rsid w:val="00131104"/>
    <w:rsid w:val="0013191A"/>
    <w:rsid w:val="0013205A"/>
    <w:rsid w:val="00132235"/>
    <w:rsid w:val="0013367F"/>
    <w:rsid w:val="001340C2"/>
    <w:rsid w:val="00134666"/>
    <w:rsid w:val="00135B5C"/>
    <w:rsid w:val="00136122"/>
    <w:rsid w:val="001363BD"/>
    <w:rsid w:val="001363C2"/>
    <w:rsid w:val="00136459"/>
    <w:rsid w:val="00136A16"/>
    <w:rsid w:val="00137084"/>
    <w:rsid w:val="0013770F"/>
    <w:rsid w:val="00137BC8"/>
    <w:rsid w:val="00137DDE"/>
    <w:rsid w:val="00137DFB"/>
    <w:rsid w:val="0014035C"/>
    <w:rsid w:val="00140FA0"/>
    <w:rsid w:val="00142230"/>
    <w:rsid w:val="00142D0D"/>
    <w:rsid w:val="001432BE"/>
    <w:rsid w:val="00143935"/>
    <w:rsid w:val="00146643"/>
    <w:rsid w:val="00146D9D"/>
    <w:rsid w:val="00147EA7"/>
    <w:rsid w:val="00150581"/>
    <w:rsid w:val="00151076"/>
    <w:rsid w:val="0015129C"/>
    <w:rsid w:val="00151381"/>
    <w:rsid w:val="00151820"/>
    <w:rsid w:val="00154051"/>
    <w:rsid w:val="00154238"/>
    <w:rsid w:val="001546A7"/>
    <w:rsid w:val="00154F30"/>
    <w:rsid w:val="00155004"/>
    <w:rsid w:val="001556CC"/>
    <w:rsid w:val="00156DDF"/>
    <w:rsid w:val="00156F59"/>
    <w:rsid w:val="00157265"/>
    <w:rsid w:val="00157E6C"/>
    <w:rsid w:val="00161ADF"/>
    <w:rsid w:val="00161EFC"/>
    <w:rsid w:val="00162246"/>
    <w:rsid w:val="0016274B"/>
    <w:rsid w:val="00162C43"/>
    <w:rsid w:val="0016473C"/>
    <w:rsid w:val="00164763"/>
    <w:rsid w:val="00165695"/>
    <w:rsid w:val="001677AC"/>
    <w:rsid w:val="001701FF"/>
    <w:rsid w:val="00170A22"/>
    <w:rsid w:val="00170B04"/>
    <w:rsid w:val="00170BC1"/>
    <w:rsid w:val="00170BFA"/>
    <w:rsid w:val="0017282B"/>
    <w:rsid w:val="00172A1A"/>
    <w:rsid w:val="00172C2F"/>
    <w:rsid w:val="00173122"/>
    <w:rsid w:val="00173776"/>
    <w:rsid w:val="001741DF"/>
    <w:rsid w:val="00174461"/>
    <w:rsid w:val="00174D4A"/>
    <w:rsid w:val="00174E6F"/>
    <w:rsid w:val="001754B2"/>
    <w:rsid w:val="001757A7"/>
    <w:rsid w:val="00175DDB"/>
    <w:rsid w:val="0017610C"/>
    <w:rsid w:val="001761DE"/>
    <w:rsid w:val="00176FEF"/>
    <w:rsid w:val="00177648"/>
    <w:rsid w:val="00177BE5"/>
    <w:rsid w:val="001808E9"/>
    <w:rsid w:val="001817B5"/>
    <w:rsid w:val="001828DE"/>
    <w:rsid w:val="00183B83"/>
    <w:rsid w:val="00183E2D"/>
    <w:rsid w:val="00184015"/>
    <w:rsid w:val="00184841"/>
    <w:rsid w:val="00184AA4"/>
    <w:rsid w:val="00184D8A"/>
    <w:rsid w:val="00185755"/>
    <w:rsid w:val="00185DF5"/>
    <w:rsid w:val="001864ED"/>
    <w:rsid w:val="00186A54"/>
    <w:rsid w:val="00186BD3"/>
    <w:rsid w:val="00186D40"/>
    <w:rsid w:val="00187451"/>
    <w:rsid w:val="00187724"/>
    <w:rsid w:val="00191B1A"/>
    <w:rsid w:val="0019241D"/>
    <w:rsid w:val="00192483"/>
    <w:rsid w:val="0019454B"/>
    <w:rsid w:val="001947B9"/>
    <w:rsid w:val="00194DA4"/>
    <w:rsid w:val="00196A5F"/>
    <w:rsid w:val="00196A89"/>
    <w:rsid w:val="00196D01"/>
    <w:rsid w:val="001A1315"/>
    <w:rsid w:val="001A20B4"/>
    <w:rsid w:val="001A28CD"/>
    <w:rsid w:val="001A2BE6"/>
    <w:rsid w:val="001A330F"/>
    <w:rsid w:val="001A34DB"/>
    <w:rsid w:val="001A446A"/>
    <w:rsid w:val="001A4475"/>
    <w:rsid w:val="001A4485"/>
    <w:rsid w:val="001A49B6"/>
    <w:rsid w:val="001A4F1C"/>
    <w:rsid w:val="001A58F9"/>
    <w:rsid w:val="001A59AF"/>
    <w:rsid w:val="001A5A7F"/>
    <w:rsid w:val="001A5CE8"/>
    <w:rsid w:val="001A5ED8"/>
    <w:rsid w:val="001A6561"/>
    <w:rsid w:val="001A6FDD"/>
    <w:rsid w:val="001B2064"/>
    <w:rsid w:val="001B289A"/>
    <w:rsid w:val="001B355B"/>
    <w:rsid w:val="001B48C4"/>
    <w:rsid w:val="001B57D8"/>
    <w:rsid w:val="001B6834"/>
    <w:rsid w:val="001B6A56"/>
    <w:rsid w:val="001B746A"/>
    <w:rsid w:val="001B7783"/>
    <w:rsid w:val="001B7CC8"/>
    <w:rsid w:val="001C027B"/>
    <w:rsid w:val="001C053D"/>
    <w:rsid w:val="001C09BB"/>
    <w:rsid w:val="001C16FB"/>
    <w:rsid w:val="001C40A8"/>
    <w:rsid w:val="001C497D"/>
    <w:rsid w:val="001C4B4A"/>
    <w:rsid w:val="001C53B6"/>
    <w:rsid w:val="001C5590"/>
    <w:rsid w:val="001C6C4B"/>
    <w:rsid w:val="001C6DA0"/>
    <w:rsid w:val="001C7BF3"/>
    <w:rsid w:val="001C7E39"/>
    <w:rsid w:val="001D0059"/>
    <w:rsid w:val="001D1533"/>
    <w:rsid w:val="001D1E99"/>
    <w:rsid w:val="001D2C96"/>
    <w:rsid w:val="001D2EBB"/>
    <w:rsid w:val="001D3056"/>
    <w:rsid w:val="001D3AA6"/>
    <w:rsid w:val="001D4F82"/>
    <w:rsid w:val="001D5096"/>
    <w:rsid w:val="001D578A"/>
    <w:rsid w:val="001D5D21"/>
    <w:rsid w:val="001D6155"/>
    <w:rsid w:val="001D67BD"/>
    <w:rsid w:val="001D7236"/>
    <w:rsid w:val="001E1538"/>
    <w:rsid w:val="001E169B"/>
    <w:rsid w:val="001E2C79"/>
    <w:rsid w:val="001E369A"/>
    <w:rsid w:val="001E3C27"/>
    <w:rsid w:val="001E3D0A"/>
    <w:rsid w:val="001E412B"/>
    <w:rsid w:val="001E41D6"/>
    <w:rsid w:val="001E5600"/>
    <w:rsid w:val="001E56C6"/>
    <w:rsid w:val="001E5702"/>
    <w:rsid w:val="001E71E1"/>
    <w:rsid w:val="001E742D"/>
    <w:rsid w:val="001E78CF"/>
    <w:rsid w:val="001E7915"/>
    <w:rsid w:val="001F0171"/>
    <w:rsid w:val="001F365F"/>
    <w:rsid w:val="001F3E72"/>
    <w:rsid w:val="001F4FF0"/>
    <w:rsid w:val="001F524D"/>
    <w:rsid w:val="001F5F4C"/>
    <w:rsid w:val="001F6D28"/>
    <w:rsid w:val="001F6ED6"/>
    <w:rsid w:val="001F7EBF"/>
    <w:rsid w:val="00200795"/>
    <w:rsid w:val="00200C8E"/>
    <w:rsid w:val="00201511"/>
    <w:rsid w:val="002018D8"/>
    <w:rsid w:val="00202A64"/>
    <w:rsid w:val="00203744"/>
    <w:rsid w:val="0020376F"/>
    <w:rsid w:val="0020378C"/>
    <w:rsid w:val="002042CC"/>
    <w:rsid w:val="00204675"/>
    <w:rsid w:val="00205834"/>
    <w:rsid w:val="00206FEB"/>
    <w:rsid w:val="00207316"/>
    <w:rsid w:val="0020763A"/>
    <w:rsid w:val="0021029E"/>
    <w:rsid w:val="0021059E"/>
    <w:rsid w:val="002105E4"/>
    <w:rsid w:val="00210D0B"/>
    <w:rsid w:val="00212E67"/>
    <w:rsid w:val="0021373E"/>
    <w:rsid w:val="0021379C"/>
    <w:rsid w:val="00213870"/>
    <w:rsid w:val="0021438B"/>
    <w:rsid w:val="0021474F"/>
    <w:rsid w:val="002148B1"/>
    <w:rsid w:val="002157B2"/>
    <w:rsid w:val="00215EAD"/>
    <w:rsid w:val="002167D8"/>
    <w:rsid w:val="00216D1D"/>
    <w:rsid w:val="00216ED2"/>
    <w:rsid w:val="0021781F"/>
    <w:rsid w:val="002178ED"/>
    <w:rsid w:val="00221313"/>
    <w:rsid w:val="00222A78"/>
    <w:rsid w:val="00222FE2"/>
    <w:rsid w:val="00223C68"/>
    <w:rsid w:val="00224073"/>
    <w:rsid w:val="002257DA"/>
    <w:rsid w:val="00225AEF"/>
    <w:rsid w:val="00225E53"/>
    <w:rsid w:val="00226603"/>
    <w:rsid w:val="0022663B"/>
    <w:rsid w:val="0022699A"/>
    <w:rsid w:val="00226E8E"/>
    <w:rsid w:val="0022795C"/>
    <w:rsid w:val="00230FA7"/>
    <w:rsid w:val="00231F80"/>
    <w:rsid w:val="002335FE"/>
    <w:rsid w:val="00233644"/>
    <w:rsid w:val="002338A3"/>
    <w:rsid w:val="00233CF1"/>
    <w:rsid w:val="002350D8"/>
    <w:rsid w:val="00235539"/>
    <w:rsid w:val="00236E71"/>
    <w:rsid w:val="00237017"/>
    <w:rsid w:val="0024192C"/>
    <w:rsid w:val="00241BD4"/>
    <w:rsid w:val="00241F5D"/>
    <w:rsid w:val="00242027"/>
    <w:rsid w:val="00242D34"/>
    <w:rsid w:val="0024345F"/>
    <w:rsid w:val="0024405B"/>
    <w:rsid w:val="002440B2"/>
    <w:rsid w:val="00244514"/>
    <w:rsid w:val="002448F0"/>
    <w:rsid w:val="00245189"/>
    <w:rsid w:val="002451FA"/>
    <w:rsid w:val="00245D4C"/>
    <w:rsid w:val="002461DD"/>
    <w:rsid w:val="00246716"/>
    <w:rsid w:val="002477F2"/>
    <w:rsid w:val="00250DE3"/>
    <w:rsid w:val="002513B5"/>
    <w:rsid w:val="002516C6"/>
    <w:rsid w:val="00251EE5"/>
    <w:rsid w:val="00252959"/>
    <w:rsid w:val="00252B2D"/>
    <w:rsid w:val="00253472"/>
    <w:rsid w:val="00253477"/>
    <w:rsid w:val="00254313"/>
    <w:rsid w:val="00256078"/>
    <w:rsid w:val="0025652F"/>
    <w:rsid w:val="0025664B"/>
    <w:rsid w:val="00256BD2"/>
    <w:rsid w:val="0025784D"/>
    <w:rsid w:val="002578FA"/>
    <w:rsid w:val="0026071C"/>
    <w:rsid w:val="0026174C"/>
    <w:rsid w:val="00264D90"/>
    <w:rsid w:val="00265130"/>
    <w:rsid w:val="00265149"/>
    <w:rsid w:val="0026536A"/>
    <w:rsid w:val="002656B5"/>
    <w:rsid w:val="002657EB"/>
    <w:rsid w:val="00266A5A"/>
    <w:rsid w:val="0026789A"/>
    <w:rsid w:val="00267DDB"/>
    <w:rsid w:val="00267F2A"/>
    <w:rsid w:val="00270837"/>
    <w:rsid w:val="00270E3B"/>
    <w:rsid w:val="00271C15"/>
    <w:rsid w:val="00271E68"/>
    <w:rsid w:val="0027239E"/>
    <w:rsid w:val="00272549"/>
    <w:rsid w:val="00276158"/>
    <w:rsid w:val="00276755"/>
    <w:rsid w:val="00276801"/>
    <w:rsid w:val="002773DE"/>
    <w:rsid w:val="00277993"/>
    <w:rsid w:val="00277A25"/>
    <w:rsid w:val="0028034F"/>
    <w:rsid w:val="002803CB"/>
    <w:rsid w:val="002804C3"/>
    <w:rsid w:val="00280F13"/>
    <w:rsid w:val="00281859"/>
    <w:rsid w:val="002819B6"/>
    <w:rsid w:val="0028228D"/>
    <w:rsid w:val="00282308"/>
    <w:rsid w:val="00282806"/>
    <w:rsid w:val="002829B1"/>
    <w:rsid w:val="00284099"/>
    <w:rsid w:val="002849A7"/>
    <w:rsid w:val="00286A67"/>
    <w:rsid w:val="0028780D"/>
    <w:rsid w:val="00290222"/>
    <w:rsid w:val="002915B5"/>
    <w:rsid w:val="00291910"/>
    <w:rsid w:val="00291D4F"/>
    <w:rsid w:val="00292869"/>
    <w:rsid w:val="00292B77"/>
    <w:rsid w:val="002934BF"/>
    <w:rsid w:val="0029390B"/>
    <w:rsid w:val="00294712"/>
    <w:rsid w:val="002947A5"/>
    <w:rsid w:val="002974BF"/>
    <w:rsid w:val="00297C19"/>
    <w:rsid w:val="002A0C20"/>
    <w:rsid w:val="002A1134"/>
    <w:rsid w:val="002A1932"/>
    <w:rsid w:val="002A2DF8"/>
    <w:rsid w:val="002A329A"/>
    <w:rsid w:val="002A3E43"/>
    <w:rsid w:val="002A4003"/>
    <w:rsid w:val="002A42CE"/>
    <w:rsid w:val="002A4B56"/>
    <w:rsid w:val="002A544C"/>
    <w:rsid w:val="002A54FA"/>
    <w:rsid w:val="002A5EDE"/>
    <w:rsid w:val="002A6632"/>
    <w:rsid w:val="002A6862"/>
    <w:rsid w:val="002A69C5"/>
    <w:rsid w:val="002A7132"/>
    <w:rsid w:val="002A742D"/>
    <w:rsid w:val="002A7B0C"/>
    <w:rsid w:val="002B082C"/>
    <w:rsid w:val="002B0DF2"/>
    <w:rsid w:val="002B0F55"/>
    <w:rsid w:val="002B121E"/>
    <w:rsid w:val="002B1E2F"/>
    <w:rsid w:val="002B1EA8"/>
    <w:rsid w:val="002B265F"/>
    <w:rsid w:val="002B299F"/>
    <w:rsid w:val="002B2E86"/>
    <w:rsid w:val="002B43C9"/>
    <w:rsid w:val="002B4AA1"/>
    <w:rsid w:val="002B5A7D"/>
    <w:rsid w:val="002B71D2"/>
    <w:rsid w:val="002B7901"/>
    <w:rsid w:val="002C04CB"/>
    <w:rsid w:val="002C05E9"/>
    <w:rsid w:val="002C120D"/>
    <w:rsid w:val="002C183D"/>
    <w:rsid w:val="002C1AA8"/>
    <w:rsid w:val="002C2CC8"/>
    <w:rsid w:val="002C36A7"/>
    <w:rsid w:val="002C3834"/>
    <w:rsid w:val="002C3863"/>
    <w:rsid w:val="002C3F1C"/>
    <w:rsid w:val="002C4676"/>
    <w:rsid w:val="002C4B91"/>
    <w:rsid w:val="002C55E3"/>
    <w:rsid w:val="002C5AAD"/>
    <w:rsid w:val="002C63C1"/>
    <w:rsid w:val="002C64EF"/>
    <w:rsid w:val="002C7306"/>
    <w:rsid w:val="002C7309"/>
    <w:rsid w:val="002D0D0A"/>
    <w:rsid w:val="002D1B88"/>
    <w:rsid w:val="002D26B7"/>
    <w:rsid w:val="002D26CA"/>
    <w:rsid w:val="002D2931"/>
    <w:rsid w:val="002D404D"/>
    <w:rsid w:val="002D4070"/>
    <w:rsid w:val="002D4853"/>
    <w:rsid w:val="002D5484"/>
    <w:rsid w:val="002D5CE3"/>
    <w:rsid w:val="002D7353"/>
    <w:rsid w:val="002D7591"/>
    <w:rsid w:val="002D7B55"/>
    <w:rsid w:val="002D7B66"/>
    <w:rsid w:val="002D7E79"/>
    <w:rsid w:val="002D7EF4"/>
    <w:rsid w:val="002D7FCC"/>
    <w:rsid w:val="002E0B97"/>
    <w:rsid w:val="002E0E3D"/>
    <w:rsid w:val="002E17CC"/>
    <w:rsid w:val="002E2211"/>
    <w:rsid w:val="002E37D5"/>
    <w:rsid w:val="002E45C4"/>
    <w:rsid w:val="002E4800"/>
    <w:rsid w:val="002E63EF"/>
    <w:rsid w:val="002E78F6"/>
    <w:rsid w:val="002F0913"/>
    <w:rsid w:val="002F09B9"/>
    <w:rsid w:val="002F1F3B"/>
    <w:rsid w:val="002F2D9C"/>
    <w:rsid w:val="002F2EE2"/>
    <w:rsid w:val="002F3780"/>
    <w:rsid w:val="002F3947"/>
    <w:rsid w:val="002F4BDB"/>
    <w:rsid w:val="002F4F93"/>
    <w:rsid w:val="002F50F5"/>
    <w:rsid w:val="002F6A18"/>
    <w:rsid w:val="002F7EB0"/>
    <w:rsid w:val="003010F0"/>
    <w:rsid w:val="00301558"/>
    <w:rsid w:val="0030183E"/>
    <w:rsid w:val="00303783"/>
    <w:rsid w:val="00303A98"/>
    <w:rsid w:val="00303E08"/>
    <w:rsid w:val="00303E46"/>
    <w:rsid w:val="00304B0C"/>
    <w:rsid w:val="00304F2D"/>
    <w:rsid w:val="003058DB"/>
    <w:rsid w:val="00305CCC"/>
    <w:rsid w:val="00305D6F"/>
    <w:rsid w:val="00305EEF"/>
    <w:rsid w:val="00306662"/>
    <w:rsid w:val="00306F2E"/>
    <w:rsid w:val="0030751B"/>
    <w:rsid w:val="00307CBC"/>
    <w:rsid w:val="00307D1B"/>
    <w:rsid w:val="00310413"/>
    <w:rsid w:val="00312BE6"/>
    <w:rsid w:val="0031314F"/>
    <w:rsid w:val="003131AB"/>
    <w:rsid w:val="00313587"/>
    <w:rsid w:val="003136E5"/>
    <w:rsid w:val="00314AB3"/>
    <w:rsid w:val="00314CFB"/>
    <w:rsid w:val="00315C3B"/>
    <w:rsid w:val="00315D73"/>
    <w:rsid w:val="00315FA7"/>
    <w:rsid w:val="003163DE"/>
    <w:rsid w:val="0031646D"/>
    <w:rsid w:val="00317312"/>
    <w:rsid w:val="003201B2"/>
    <w:rsid w:val="0032106A"/>
    <w:rsid w:val="003225A5"/>
    <w:rsid w:val="00322930"/>
    <w:rsid w:val="00322B22"/>
    <w:rsid w:val="00323850"/>
    <w:rsid w:val="003251FE"/>
    <w:rsid w:val="0032569E"/>
    <w:rsid w:val="00326367"/>
    <w:rsid w:val="0032710D"/>
    <w:rsid w:val="00327F8B"/>
    <w:rsid w:val="0033024B"/>
    <w:rsid w:val="003312BA"/>
    <w:rsid w:val="003352AB"/>
    <w:rsid w:val="00335D52"/>
    <w:rsid w:val="00336011"/>
    <w:rsid w:val="0033609A"/>
    <w:rsid w:val="00336223"/>
    <w:rsid w:val="003375C5"/>
    <w:rsid w:val="00340503"/>
    <w:rsid w:val="00340E9B"/>
    <w:rsid w:val="00341109"/>
    <w:rsid w:val="003419DC"/>
    <w:rsid w:val="00342410"/>
    <w:rsid w:val="00342699"/>
    <w:rsid w:val="00343C53"/>
    <w:rsid w:val="00344AE9"/>
    <w:rsid w:val="003453E1"/>
    <w:rsid w:val="00345CAC"/>
    <w:rsid w:val="003467D7"/>
    <w:rsid w:val="00346858"/>
    <w:rsid w:val="00347BE4"/>
    <w:rsid w:val="00350A3C"/>
    <w:rsid w:val="003514B0"/>
    <w:rsid w:val="0035367B"/>
    <w:rsid w:val="0035376E"/>
    <w:rsid w:val="00354D90"/>
    <w:rsid w:val="003554E7"/>
    <w:rsid w:val="003575FD"/>
    <w:rsid w:val="0035768C"/>
    <w:rsid w:val="00357B88"/>
    <w:rsid w:val="00357F47"/>
    <w:rsid w:val="00360ECD"/>
    <w:rsid w:val="00360F1B"/>
    <w:rsid w:val="0036107F"/>
    <w:rsid w:val="003614AA"/>
    <w:rsid w:val="0036173A"/>
    <w:rsid w:val="00361BDA"/>
    <w:rsid w:val="00362003"/>
    <w:rsid w:val="003628F7"/>
    <w:rsid w:val="00363580"/>
    <w:rsid w:val="003658E7"/>
    <w:rsid w:val="00366979"/>
    <w:rsid w:val="00366C30"/>
    <w:rsid w:val="00367E64"/>
    <w:rsid w:val="00367ED9"/>
    <w:rsid w:val="00370BEF"/>
    <w:rsid w:val="0037172E"/>
    <w:rsid w:val="00371A76"/>
    <w:rsid w:val="00372416"/>
    <w:rsid w:val="003724CE"/>
    <w:rsid w:val="003730B4"/>
    <w:rsid w:val="00373426"/>
    <w:rsid w:val="003735F1"/>
    <w:rsid w:val="00373C93"/>
    <w:rsid w:val="0037404A"/>
    <w:rsid w:val="0037520F"/>
    <w:rsid w:val="003752C5"/>
    <w:rsid w:val="00375AE0"/>
    <w:rsid w:val="00375F20"/>
    <w:rsid w:val="00377357"/>
    <w:rsid w:val="00381258"/>
    <w:rsid w:val="003817BE"/>
    <w:rsid w:val="00381C08"/>
    <w:rsid w:val="00382AAE"/>
    <w:rsid w:val="003832F2"/>
    <w:rsid w:val="003841CC"/>
    <w:rsid w:val="00384D6B"/>
    <w:rsid w:val="00385117"/>
    <w:rsid w:val="00385224"/>
    <w:rsid w:val="0038671B"/>
    <w:rsid w:val="00386BB4"/>
    <w:rsid w:val="00386F27"/>
    <w:rsid w:val="00386FC4"/>
    <w:rsid w:val="00387516"/>
    <w:rsid w:val="0038761C"/>
    <w:rsid w:val="00387BB2"/>
    <w:rsid w:val="003902BE"/>
    <w:rsid w:val="00390C62"/>
    <w:rsid w:val="00390D2C"/>
    <w:rsid w:val="00390E61"/>
    <w:rsid w:val="003915BB"/>
    <w:rsid w:val="00392C94"/>
    <w:rsid w:val="00392C9F"/>
    <w:rsid w:val="00393765"/>
    <w:rsid w:val="00394FF4"/>
    <w:rsid w:val="0039507C"/>
    <w:rsid w:val="003953F5"/>
    <w:rsid w:val="0039595B"/>
    <w:rsid w:val="0039676C"/>
    <w:rsid w:val="00396DF3"/>
    <w:rsid w:val="0039742A"/>
    <w:rsid w:val="003A02A6"/>
    <w:rsid w:val="003A05BF"/>
    <w:rsid w:val="003A207B"/>
    <w:rsid w:val="003A2331"/>
    <w:rsid w:val="003A295C"/>
    <w:rsid w:val="003A29DF"/>
    <w:rsid w:val="003A32C9"/>
    <w:rsid w:val="003A3BA2"/>
    <w:rsid w:val="003A3BB4"/>
    <w:rsid w:val="003A52AA"/>
    <w:rsid w:val="003A628D"/>
    <w:rsid w:val="003A6898"/>
    <w:rsid w:val="003B059E"/>
    <w:rsid w:val="003B05CB"/>
    <w:rsid w:val="003B065A"/>
    <w:rsid w:val="003B0E77"/>
    <w:rsid w:val="003B1305"/>
    <w:rsid w:val="003B2548"/>
    <w:rsid w:val="003B299C"/>
    <w:rsid w:val="003B3788"/>
    <w:rsid w:val="003B3FF9"/>
    <w:rsid w:val="003B5036"/>
    <w:rsid w:val="003B50C2"/>
    <w:rsid w:val="003B54F2"/>
    <w:rsid w:val="003B6D16"/>
    <w:rsid w:val="003C00CB"/>
    <w:rsid w:val="003C0155"/>
    <w:rsid w:val="003C0AA6"/>
    <w:rsid w:val="003C109E"/>
    <w:rsid w:val="003C10F4"/>
    <w:rsid w:val="003C18F1"/>
    <w:rsid w:val="003C25D9"/>
    <w:rsid w:val="003C2824"/>
    <w:rsid w:val="003C2D9B"/>
    <w:rsid w:val="003C46B8"/>
    <w:rsid w:val="003C4B95"/>
    <w:rsid w:val="003C5632"/>
    <w:rsid w:val="003C5A5E"/>
    <w:rsid w:val="003C6257"/>
    <w:rsid w:val="003C6D97"/>
    <w:rsid w:val="003C7EB7"/>
    <w:rsid w:val="003D014D"/>
    <w:rsid w:val="003D0551"/>
    <w:rsid w:val="003D0FD6"/>
    <w:rsid w:val="003D19EC"/>
    <w:rsid w:val="003D1E2A"/>
    <w:rsid w:val="003D2615"/>
    <w:rsid w:val="003D2C77"/>
    <w:rsid w:val="003D4AA0"/>
    <w:rsid w:val="003D4DC0"/>
    <w:rsid w:val="003D5A35"/>
    <w:rsid w:val="003D61BF"/>
    <w:rsid w:val="003D62A9"/>
    <w:rsid w:val="003D67E2"/>
    <w:rsid w:val="003D6EEC"/>
    <w:rsid w:val="003D70D7"/>
    <w:rsid w:val="003E02AF"/>
    <w:rsid w:val="003E0C18"/>
    <w:rsid w:val="003E0F4D"/>
    <w:rsid w:val="003E107C"/>
    <w:rsid w:val="003E24AD"/>
    <w:rsid w:val="003E3579"/>
    <w:rsid w:val="003E3B4C"/>
    <w:rsid w:val="003E4D56"/>
    <w:rsid w:val="003E5412"/>
    <w:rsid w:val="003E686C"/>
    <w:rsid w:val="003E6E69"/>
    <w:rsid w:val="003F0266"/>
    <w:rsid w:val="003F0E51"/>
    <w:rsid w:val="003F1F58"/>
    <w:rsid w:val="003F49F0"/>
    <w:rsid w:val="003F55E2"/>
    <w:rsid w:val="003F5613"/>
    <w:rsid w:val="003F62A8"/>
    <w:rsid w:val="003F79CC"/>
    <w:rsid w:val="00400D51"/>
    <w:rsid w:val="0040203F"/>
    <w:rsid w:val="004024F5"/>
    <w:rsid w:val="00402EA9"/>
    <w:rsid w:val="00403079"/>
    <w:rsid w:val="00403482"/>
    <w:rsid w:val="00403B7F"/>
    <w:rsid w:val="00403F8A"/>
    <w:rsid w:val="00406E47"/>
    <w:rsid w:val="00406EA7"/>
    <w:rsid w:val="00411193"/>
    <w:rsid w:val="00411344"/>
    <w:rsid w:val="00411736"/>
    <w:rsid w:val="00411DF8"/>
    <w:rsid w:val="00411F4F"/>
    <w:rsid w:val="00412DC8"/>
    <w:rsid w:val="004132CC"/>
    <w:rsid w:val="00413947"/>
    <w:rsid w:val="00414557"/>
    <w:rsid w:val="00414766"/>
    <w:rsid w:val="00414A1B"/>
    <w:rsid w:val="00414FBF"/>
    <w:rsid w:val="00415488"/>
    <w:rsid w:val="00415E1A"/>
    <w:rsid w:val="00415ECA"/>
    <w:rsid w:val="0041683A"/>
    <w:rsid w:val="004168B3"/>
    <w:rsid w:val="00416DD3"/>
    <w:rsid w:val="004171EB"/>
    <w:rsid w:val="00420D1D"/>
    <w:rsid w:val="004210E9"/>
    <w:rsid w:val="0042209E"/>
    <w:rsid w:val="00422A20"/>
    <w:rsid w:val="00422A83"/>
    <w:rsid w:val="00422EA4"/>
    <w:rsid w:val="00423158"/>
    <w:rsid w:val="004234A2"/>
    <w:rsid w:val="00423986"/>
    <w:rsid w:val="00423A58"/>
    <w:rsid w:val="00425930"/>
    <w:rsid w:val="004273B5"/>
    <w:rsid w:val="004275D8"/>
    <w:rsid w:val="00427815"/>
    <w:rsid w:val="00427A67"/>
    <w:rsid w:val="004302E4"/>
    <w:rsid w:val="0043043E"/>
    <w:rsid w:val="00430594"/>
    <w:rsid w:val="00430AAB"/>
    <w:rsid w:val="0043118D"/>
    <w:rsid w:val="004314FD"/>
    <w:rsid w:val="00431D0D"/>
    <w:rsid w:val="00432105"/>
    <w:rsid w:val="00432380"/>
    <w:rsid w:val="00433107"/>
    <w:rsid w:val="0043368F"/>
    <w:rsid w:val="00433911"/>
    <w:rsid w:val="00433CF9"/>
    <w:rsid w:val="00433F77"/>
    <w:rsid w:val="004365DF"/>
    <w:rsid w:val="004373B0"/>
    <w:rsid w:val="004403EA"/>
    <w:rsid w:val="00440586"/>
    <w:rsid w:val="0044095E"/>
    <w:rsid w:val="0044119F"/>
    <w:rsid w:val="00441777"/>
    <w:rsid w:val="004420F2"/>
    <w:rsid w:val="00443F4D"/>
    <w:rsid w:val="00443FF0"/>
    <w:rsid w:val="004449F1"/>
    <w:rsid w:val="00445C58"/>
    <w:rsid w:val="004475A4"/>
    <w:rsid w:val="00447ADE"/>
    <w:rsid w:val="00447D16"/>
    <w:rsid w:val="004500DE"/>
    <w:rsid w:val="004514CB"/>
    <w:rsid w:val="00452DB5"/>
    <w:rsid w:val="004530D0"/>
    <w:rsid w:val="00453BA2"/>
    <w:rsid w:val="0045405E"/>
    <w:rsid w:val="00454B27"/>
    <w:rsid w:val="00456E29"/>
    <w:rsid w:val="004578B0"/>
    <w:rsid w:val="0045797E"/>
    <w:rsid w:val="00457BEC"/>
    <w:rsid w:val="00457D94"/>
    <w:rsid w:val="00460420"/>
    <w:rsid w:val="00460500"/>
    <w:rsid w:val="00461862"/>
    <w:rsid w:val="00463226"/>
    <w:rsid w:val="004632E3"/>
    <w:rsid w:val="0046349E"/>
    <w:rsid w:val="004636E4"/>
    <w:rsid w:val="00463764"/>
    <w:rsid w:val="004649EA"/>
    <w:rsid w:val="00464EEF"/>
    <w:rsid w:val="004650FB"/>
    <w:rsid w:val="00466C3F"/>
    <w:rsid w:val="00467BDD"/>
    <w:rsid w:val="00467C6E"/>
    <w:rsid w:val="00467FD1"/>
    <w:rsid w:val="004701B7"/>
    <w:rsid w:val="004702D7"/>
    <w:rsid w:val="00470B5E"/>
    <w:rsid w:val="00470BCB"/>
    <w:rsid w:val="0047374F"/>
    <w:rsid w:val="00473B84"/>
    <w:rsid w:val="00474906"/>
    <w:rsid w:val="00474D29"/>
    <w:rsid w:val="0047576D"/>
    <w:rsid w:val="0047600B"/>
    <w:rsid w:val="00477C5C"/>
    <w:rsid w:val="0048046F"/>
    <w:rsid w:val="004812CD"/>
    <w:rsid w:val="004821EE"/>
    <w:rsid w:val="00482481"/>
    <w:rsid w:val="00483A17"/>
    <w:rsid w:val="00483D19"/>
    <w:rsid w:val="0048590B"/>
    <w:rsid w:val="00485F15"/>
    <w:rsid w:val="00486E88"/>
    <w:rsid w:val="004876CC"/>
    <w:rsid w:val="00487B62"/>
    <w:rsid w:val="00491B22"/>
    <w:rsid w:val="004923F8"/>
    <w:rsid w:val="004924EF"/>
    <w:rsid w:val="004926A4"/>
    <w:rsid w:val="004927D8"/>
    <w:rsid w:val="004957B3"/>
    <w:rsid w:val="00495B22"/>
    <w:rsid w:val="00495F04"/>
    <w:rsid w:val="0049716A"/>
    <w:rsid w:val="00497A40"/>
    <w:rsid w:val="00497FCF"/>
    <w:rsid w:val="004A08C9"/>
    <w:rsid w:val="004A1D28"/>
    <w:rsid w:val="004A46A2"/>
    <w:rsid w:val="004A4A32"/>
    <w:rsid w:val="004A4CEC"/>
    <w:rsid w:val="004A6B92"/>
    <w:rsid w:val="004A6DDB"/>
    <w:rsid w:val="004A6F4E"/>
    <w:rsid w:val="004A761E"/>
    <w:rsid w:val="004A7D32"/>
    <w:rsid w:val="004A7ED6"/>
    <w:rsid w:val="004B0ECB"/>
    <w:rsid w:val="004B1F10"/>
    <w:rsid w:val="004B2234"/>
    <w:rsid w:val="004B2898"/>
    <w:rsid w:val="004B2D7B"/>
    <w:rsid w:val="004B30F3"/>
    <w:rsid w:val="004B3AAD"/>
    <w:rsid w:val="004B4122"/>
    <w:rsid w:val="004B51A5"/>
    <w:rsid w:val="004B5CDB"/>
    <w:rsid w:val="004B6DA0"/>
    <w:rsid w:val="004B6DD2"/>
    <w:rsid w:val="004B7E71"/>
    <w:rsid w:val="004C0545"/>
    <w:rsid w:val="004C0CB7"/>
    <w:rsid w:val="004C1F42"/>
    <w:rsid w:val="004C269F"/>
    <w:rsid w:val="004C2FD6"/>
    <w:rsid w:val="004C31AE"/>
    <w:rsid w:val="004C36CF"/>
    <w:rsid w:val="004C49D0"/>
    <w:rsid w:val="004C4F62"/>
    <w:rsid w:val="004C5205"/>
    <w:rsid w:val="004C602B"/>
    <w:rsid w:val="004C62FD"/>
    <w:rsid w:val="004D04B1"/>
    <w:rsid w:val="004D067A"/>
    <w:rsid w:val="004D0933"/>
    <w:rsid w:val="004D2A31"/>
    <w:rsid w:val="004D5035"/>
    <w:rsid w:val="004D575E"/>
    <w:rsid w:val="004D6B5D"/>
    <w:rsid w:val="004D72D5"/>
    <w:rsid w:val="004D7335"/>
    <w:rsid w:val="004E153E"/>
    <w:rsid w:val="004E20D4"/>
    <w:rsid w:val="004E219F"/>
    <w:rsid w:val="004E288A"/>
    <w:rsid w:val="004E2D8A"/>
    <w:rsid w:val="004E2E0F"/>
    <w:rsid w:val="004E379B"/>
    <w:rsid w:val="004E4654"/>
    <w:rsid w:val="004E48B7"/>
    <w:rsid w:val="004E4E55"/>
    <w:rsid w:val="004E6954"/>
    <w:rsid w:val="004E6CAC"/>
    <w:rsid w:val="004E6D74"/>
    <w:rsid w:val="004E6E0D"/>
    <w:rsid w:val="004E7724"/>
    <w:rsid w:val="004E7D72"/>
    <w:rsid w:val="004E7DEB"/>
    <w:rsid w:val="004F0204"/>
    <w:rsid w:val="004F0CD1"/>
    <w:rsid w:val="004F1235"/>
    <w:rsid w:val="004F16EA"/>
    <w:rsid w:val="004F1B87"/>
    <w:rsid w:val="004F2259"/>
    <w:rsid w:val="004F2C85"/>
    <w:rsid w:val="004F402B"/>
    <w:rsid w:val="004F4B9C"/>
    <w:rsid w:val="004F5CA8"/>
    <w:rsid w:val="004F5DCB"/>
    <w:rsid w:val="004F65FB"/>
    <w:rsid w:val="004F6705"/>
    <w:rsid w:val="004F6E04"/>
    <w:rsid w:val="004F73DF"/>
    <w:rsid w:val="004F746D"/>
    <w:rsid w:val="004F7B9D"/>
    <w:rsid w:val="0050029A"/>
    <w:rsid w:val="00500D61"/>
    <w:rsid w:val="00501C4C"/>
    <w:rsid w:val="0050325C"/>
    <w:rsid w:val="005032C0"/>
    <w:rsid w:val="00503E34"/>
    <w:rsid w:val="00505638"/>
    <w:rsid w:val="00505666"/>
    <w:rsid w:val="00506937"/>
    <w:rsid w:val="005072CF"/>
    <w:rsid w:val="00510071"/>
    <w:rsid w:val="0051050C"/>
    <w:rsid w:val="00511AC3"/>
    <w:rsid w:val="00511E5A"/>
    <w:rsid w:val="00513466"/>
    <w:rsid w:val="00513D84"/>
    <w:rsid w:val="0051468B"/>
    <w:rsid w:val="005152AF"/>
    <w:rsid w:val="00515A8F"/>
    <w:rsid w:val="00515EDA"/>
    <w:rsid w:val="005160A7"/>
    <w:rsid w:val="00516304"/>
    <w:rsid w:val="00516C2A"/>
    <w:rsid w:val="00516CE1"/>
    <w:rsid w:val="00516FAD"/>
    <w:rsid w:val="005205BE"/>
    <w:rsid w:val="0052093A"/>
    <w:rsid w:val="00520A46"/>
    <w:rsid w:val="00520BE9"/>
    <w:rsid w:val="00520D73"/>
    <w:rsid w:val="00521521"/>
    <w:rsid w:val="00521A93"/>
    <w:rsid w:val="00521AC2"/>
    <w:rsid w:val="005223C1"/>
    <w:rsid w:val="00522478"/>
    <w:rsid w:val="00525936"/>
    <w:rsid w:val="00526F38"/>
    <w:rsid w:val="00527845"/>
    <w:rsid w:val="0053061E"/>
    <w:rsid w:val="005310AD"/>
    <w:rsid w:val="00533FCA"/>
    <w:rsid w:val="005342F9"/>
    <w:rsid w:val="0053445A"/>
    <w:rsid w:val="00535021"/>
    <w:rsid w:val="00535ACE"/>
    <w:rsid w:val="00535AE4"/>
    <w:rsid w:val="005362AB"/>
    <w:rsid w:val="0053654E"/>
    <w:rsid w:val="00536928"/>
    <w:rsid w:val="00537B2B"/>
    <w:rsid w:val="00537BB7"/>
    <w:rsid w:val="00537CC3"/>
    <w:rsid w:val="00537EE1"/>
    <w:rsid w:val="0054004D"/>
    <w:rsid w:val="005400D2"/>
    <w:rsid w:val="005402DD"/>
    <w:rsid w:val="0054127B"/>
    <w:rsid w:val="00541A3D"/>
    <w:rsid w:val="00543A61"/>
    <w:rsid w:val="00544586"/>
    <w:rsid w:val="0054693F"/>
    <w:rsid w:val="00547D02"/>
    <w:rsid w:val="00550035"/>
    <w:rsid w:val="005504BB"/>
    <w:rsid w:val="00550CBE"/>
    <w:rsid w:val="00552098"/>
    <w:rsid w:val="005525B4"/>
    <w:rsid w:val="00552779"/>
    <w:rsid w:val="00552E1F"/>
    <w:rsid w:val="005538DE"/>
    <w:rsid w:val="005540F8"/>
    <w:rsid w:val="00554DA7"/>
    <w:rsid w:val="005553A7"/>
    <w:rsid w:val="00556169"/>
    <w:rsid w:val="0055624B"/>
    <w:rsid w:val="00556742"/>
    <w:rsid w:val="00556C6A"/>
    <w:rsid w:val="00557C65"/>
    <w:rsid w:val="00557EE4"/>
    <w:rsid w:val="0056034A"/>
    <w:rsid w:val="0056034B"/>
    <w:rsid w:val="005615AB"/>
    <w:rsid w:val="00561956"/>
    <w:rsid w:val="00561D99"/>
    <w:rsid w:val="00562A7F"/>
    <w:rsid w:val="00562CFF"/>
    <w:rsid w:val="00562E79"/>
    <w:rsid w:val="0056388E"/>
    <w:rsid w:val="00563E01"/>
    <w:rsid w:val="00564229"/>
    <w:rsid w:val="0056437D"/>
    <w:rsid w:val="00565095"/>
    <w:rsid w:val="0056549A"/>
    <w:rsid w:val="00565732"/>
    <w:rsid w:val="00566741"/>
    <w:rsid w:val="005673DA"/>
    <w:rsid w:val="00567BDC"/>
    <w:rsid w:val="00567E9A"/>
    <w:rsid w:val="00571406"/>
    <w:rsid w:val="00572199"/>
    <w:rsid w:val="00572C4B"/>
    <w:rsid w:val="005731E0"/>
    <w:rsid w:val="005749F8"/>
    <w:rsid w:val="00574C7F"/>
    <w:rsid w:val="00576105"/>
    <w:rsid w:val="005766A2"/>
    <w:rsid w:val="00577CD1"/>
    <w:rsid w:val="00577E60"/>
    <w:rsid w:val="00577FA2"/>
    <w:rsid w:val="00580747"/>
    <w:rsid w:val="00581790"/>
    <w:rsid w:val="00581834"/>
    <w:rsid w:val="00581E02"/>
    <w:rsid w:val="005837BF"/>
    <w:rsid w:val="00583BAA"/>
    <w:rsid w:val="00583CAD"/>
    <w:rsid w:val="00583E38"/>
    <w:rsid w:val="005857FD"/>
    <w:rsid w:val="00585F3D"/>
    <w:rsid w:val="00586BD9"/>
    <w:rsid w:val="0059068C"/>
    <w:rsid w:val="00591E26"/>
    <w:rsid w:val="0059377D"/>
    <w:rsid w:val="00595B04"/>
    <w:rsid w:val="00595D76"/>
    <w:rsid w:val="0059715A"/>
    <w:rsid w:val="00597235"/>
    <w:rsid w:val="005974AC"/>
    <w:rsid w:val="005A0209"/>
    <w:rsid w:val="005A2ACC"/>
    <w:rsid w:val="005A30CE"/>
    <w:rsid w:val="005A3460"/>
    <w:rsid w:val="005A35F3"/>
    <w:rsid w:val="005A46B9"/>
    <w:rsid w:val="005A6191"/>
    <w:rsid w:val="005B039A"/>
    <w:rsid w:val="005B05F2"/>
    <w:rsid w:val="005B24CC"/>
    <w:rsid w:val="005B40F0"/>
    <w:rsid w:val="005B4C48"/>
    <w:rsid w:val="005B4E6B"/>
    <w:rsid w:val="005B5763"/>
    <w:rsid w:val="005B5A22"/>
    <w:rsid w:val="005B75F1"/>
    <w:rsid w:val="005B771F"/>
    <w:rsid w:val="005C212C"/>
    <w:rsid w:val="005C2353"/>
    <w:rsid w:val="005C2C36"/>
    <w:rsid w:val="005C2F45"/>
    <w:rsid w:val="005C2FD8"/>
    <w:rsid w:val="005C37ED"/>
    <w:rsid w:val="005C3BFF"/>
    <w:rsid w:val="005C3D6D"/>
    <w:rsid w:val="005C56FE"/>
    <w:rsid w:val="005C59A7"/>
    <w:rsid w:val="005C63BA"/>
    <w:rsid w:val="005C6631"/>
    <w:rsid w:val="005C6C91"/>
    <w:rsid w:val="005C6CE4"/>
    <w:rsid w:val="005C739C"/>
    <w:rsid w:val="005C7414"/>
    <w:rsid w:val="005C751E"/>
    <w:rsid w:val="005C7CA0"/>
    <w:rsid w:val="005D08AF"/>
    <w:rsid w:val="005D0905"/>
    <w:rsid w:val="005D0B67"/>
    <w:rsid w:val="005D22DF"/>
    <w:rsid w:val="005D297B"/>
    <w:rsid w:val="005D38C7"/>
    <w:rsid w:val="005D3D12"/>
    <w:rsid w:val="005D40B4"/>
    <w:rsid w:val="005D42D3"/>
    <w:rsid w:val="005D4995"/>
    <w:rsid w:val="005D57AC"/>
    <w:rsid w:val="005D593C"/>
    <w:rsid w:val="005D5BFA"/>
    <w:rsid w:val="005D671B"/>
    <w:rsid w:val="005D6887"/>
    <w:rsid w:val="005D7612"/>
    <w:rsid w:val="005E0779"/>
    <w:rsid w:val="005E2E51"/>
    <w:rsid w:val="005E3B5E"/>
    <w:rsid w:val="005E3CA5"/>
    <w:rsid w:val="005E420B"/>
    <w:rsid w:val="005E4837"/>
    <w:rsid w:val="005E4CC6"/>
    <w:rsid w:val="005E5CF2"/>
    <w:rsid w:val="005E6468"/>
    <w:rsid w:val="005E6C53"/>
    <w:rsid w:val="005E6F47"/>
    <w:rsid w:val="005E742C"/>
    <w:rsid w:val="005E7836"/>
    <w:rsid w:val="005E7AA1"/>
    <w:rsid w:val="005F00F0"/>
    <w:rsid w:val="005F024C"/>
    <w:rsid w:val="005F02C6"/>
    <w:rsid w:val="005F031B"/>
    <w:rsid w:val="005F12BC"/>
    <w:rsid w:val="005F156A"/>
    <w:rsid w:val="005F35F6"/>
    <w:rsid w:val="005F36C9"/>
    <w:rsid w:val="005F3C75"/>
    <w:rsid w:val="005F44DA"/>
    <w:rsid w:val="005F46CA"/>
    <w:rsid w:val="005F4B2D"/>
    <w:rsid w:val="005F5234"/>
    <w:rsid w:val="005F55D4"/>
    <w:rsid w:val="005F5D43"/>
    <w:rsid w:val="005F7835"/>
    <w:rsid w:val="005F7C8E"/>
    <w:rsid w:val="005F7D86"/>
    <w:rsid w:val="005F7DF7"/>
    <w:rsid w:val="00600125"/>
    <w:rsid w:val="0060105E"/>
    <w:rsid w:val="00601D6C"/>
    <w:rsid w:val="006021F8"/>
    <w:rsid w:val="00602253"/>
    <w:rsid w:val="006027CD"/>
    <w:rsid w:val="0060387F"/>
    <w:rsid w:val="0060390D"/>
    <w:rsid w:val="00604C29"/>
    <w:rsid w:val="006054AA"/>
    <w:rsid w:val="006054D6"/>
    <w:rsid w:val="00605A8C"/>
    <w:rsid w:val="00605C04"/>
    <w:rsid w:val="00605D54"/>
    <w:rsid w:val="00606092"/>
    <w:rsid w:val="0060639E"/>
    <w:rsid w:val="00607B4B"/>
    <w:rsid w:val="00607C95"/>
    <w:rsid w:val="00607FF6"/>
    <w:rsid w:val="00610FB5"/>
    <w:rsid w:val="00612BF4"/>
    <w:rsid w:val="00613101"/>
    <w:rsid w:val="00613C72"/>
    <w:rsid w:val="006140B8"/>
    <w:rsid w:val="006148FD"/>
    <w:rsid w:val="00614B23"/>
    <w:rsid w:val="006162C9"/>
    <w:rsid w:val="006168D7"/>
    <w:rsid w:val="00617122"/>
    <w:rsid w:val="00621187"/>
    <w:rsid w:val="00621305"/>
    <w:rsid w:val="00621925"/>
    <w:rsid w:val="006236A7"/>
    <w:rsid w:val="006237E7"/>
    <w:rsid w:val="00623E2D"/>
    <w:rsid w:val="00625148"/>
    <w:rsid w:val="00626A69"/>
    <w:rsid w:val="0062707E"/>
    <w:rsid w:val="006270DF"/>
    <w:rsid w:val="00627D9B"/>
    <w:rsid w:val="00627FE1"/>
    <w:rsid w:val="00630E42"/>
    <w:rsid w:val="00631292"/>
    <w:rsid w:val="00632638"/>
    <w:rsid w:val="00632B79"/>
    <w:rsid w:val="00632E84"/>
    <w:rsid w:val="00633120"/>
    <w:rsid w:val="00633874"/>
    <w:rsid w:val="0063488E"/>
    <w:rsid w:val="0063598E"/>
    <w:rsid w:val="00636277"/>
    <w:rsid w:val="00636DA4"/>
    <w:rsid w:val="00637193"/>
    <w:rsid w:val="006372A9"/>
    <w:rsid w:val="006377BA"/>
    <w:rsid w:val="006407EF"/>
    <w:rsid w:val="0064111A"/>
    <w:rsid w:val="00642DE0"/>
    <w:rsid w:val="00643731"/>
    <w:rsid w:val="0064382A"/>
    <w:rsid w:val="006441F9"/>
    <w:rsid w:val="00644661"/>
    <w:rsid w:val="00644CD4"/>
    <w:rsid w:val="00644DF1"/>
    <w:rsid w:val="00645071"/>
    <w:rsid w:val="006450CC"/>
    <w:rsid w:val="00645F85"/>
    <w:rsid w:val="006466DA"/>
    <w:rsid w:val="00646D7C"/>
    <w:rsid w:val="00646D90"/>
    <w:rsid w:val="00646F88"/>
    <w:rsid w:val="00647549"/>
    <w:rsid w:val="00647650"/>
    <w:rsid w:val="00647C9B"/>
    <w:rsid w:val="00647CAA"/>
    <w:rsid w:val="0065019C"/>
    <w:rsid w:val="00650D55"/>
    <w:rsid w:val="00651479"/>
    <w:rsid w:val="006517B2"/>
    <w:rsid w:val="0065300E"/>
    <w:rsid w:val="0065322F"/>
    <w:rsid w:val="006538EE"/>
    <w:rsid w:val="00653CD6"/>
    <w:rsid w:val="006544D9"/>
    <w:rsid w:val="00654D92"/>
    <w:rsid w:val="0065573B"/>
    <w:rsid w:val="0065655F"/>
    <w:rsid w:val="006573E4"/>
    <w:rsid w:val="00657541"/>
    <w:rsid w:val="006578D7"/>
    <w:rsid w:val="00660039"/>
    <w:rsid w:val="0066009A"/>
    <w:rsid w:val="00661085"/>
    <w:rsid w:val="00661517"/>
    <w:rsid w:val="006648A6"/>
    <w:rsid w:val="00664FDB"/>
    <w:rsid w:val="006671BB"/>
    <w:rsid w:val="00667731"/>
    <w:rsid w:val="0067037A"/>
    <w:rsid w:val="00670E08"/>
    <w:rsid w:val="006710F3"/>
    <w:rsid w:val="006723FE"/>
    <w:rsid w:val="00672AB4"/>
    <w:rsid w:val="00672C7A"/>
    <w:rsid w:val="00673356"/>
    <w:rsid w:val="006735EA"/>
    <w:rsid w:val="006736E5"/>
    <w:rsid w:val="00673C1C"/>
    <w:rsid w:val="0067461E"/>
    <w:rsid w:val="006750AA"/>
    <w:rsid w:val="0067733A"/>
    <w:rsid w:val="006776A0"/>
    <w:rsid w:val="00677F33"/>
    <w:rsid w:val="006806E8"/>
    <w:rsid w:val="00680D2A"/>
    <w:rsid w:val="006811CB"/>
    <w:rsid w:val="00681CE8"/>
    <w:rsid w:val="00683958"/>
    <w:rsid w:val="006839A6"/>
    <w:rsid w:val="00683B6A"/>
    <w:rsid w:val="00683CCA"/>
    <w:rsid w:val="00683E98"/>
    <w:rsid w:val="00684B13"/>
    <w:rsid w:val="00684B91"/>
    <w:rsid w:val="00686123"/>
    <w:rsid w:val="006869C7"/>
    <w:rsid w:val="0068743A"/>
    <w:rsid w:val="006906E9"/>
    <w:rsid w:val="00690A8B"/>
    <w:rsid w:val="00690D7D"/>
    <w:rsid w:val="006910B7"/>
    <w:rsid w:val="0069128D"/>
    <w:rsid w:val="00691B1C"/>
    <w:rsid w:val="006934C6"/>
    <w:rsid w:val="00693AED"/>
    <w:rsid w:val="0069415F"/>
    <w:rsid w:val="0069427A"/>
    <w:rsid w:val="00694A0C"/>
    <w:rsid w:val="00694BCB"/>
    <w:rsid w:val="00694F1A"/>
    <w:rsid w:val="00695767"/>
    <w:rsid w:val="006962EE"/>
    <w:rsid w:val="00696568"/>
    <w:rsid w:val="0069665D"/>
    <w:rsid w:val="00697529"/>
    <w:rsid w:val="006A000D"/>
    <w:rsid w:val="006A0828"/>
    <w:rsid w:val="006A12B8"/>
    <w:rsid w:val="006A18AA"/>
    <w:rsid w:val="006A271E"/>
    <w:rsid w:val="006A2E71"/>
    <w:rsid w:val="006A3177"/>
    <w:rsid w:val="006A325D"/>
    <w:rsid w:val="006A3931"/>
    <w:rsid w:val="006A39E4"/>
    <w:rsid w:val="006A4456"/>
    <w:rsid w:val="006A537C"/>
    <w:rsid w:val="006A5CC5"/>
    <w:rsid w:val="006A6054"/>
    <w:rsid w:val="006A6A02"/>
    <w:rsid w:val="006A7653"/>
    <w:rsid w:val="006B03A8"/>
    <w:rsid w:val="006B0A12"/>
    <w:rsid w:val="006B16AA"/>
    <w:rsid w:val="006B1C3F"/>
    <w:rsid w:val="006B1DB0"/>
    <w:rsid w:val="006B420E"/>
    <w:rsid w:val="006B4302"/>
    <w:rsid w:val="006B5209"/>
    <w:rsid w:val="006B5D17"/>
    <w:rsid w:val="006B5D60"/>
    <w:rsid w:val="006B5DDF"/>
    <w:rsid w:val="006B670E"/>
    <w:rsid w:val="006B6A65"/>
    <w:rsid w:val="006B6E7F"/>
    <w:rsid w:val="006B74E6"/>
    <w:rsid w:val="006B75CF"/>
    <w:rsid w:val="006B7BA8"/>
    <w:rsid w:val="006C0E7D"/>
    <w:rsid w:val="006C1B52"/>
    <w:rsid w:val="006C2C8A"/>
    <w:rsid w:val="006C2C8B"/>
    <w:rsid w:val="006C407F"/>
    <w:rsid w:val="006C4292"/>
    <w:rsid w:val="006C437E"/>
    <w:rsid w:val="006C51ED"/>
    <w:rsid w:val="006C5EF2"/>
    <w:rsid w:val="006C64E7"/>
    <w:rsid w:val="006C6719"/>
    <w:rsid w:val="006C6764"/>
    <w:rsid w:val="006C6EFA"/>
    <w:rsid w:val="006C7D8A"/>
    <w:rsid w:val="006D06AC"/>
    <w:rsid w:val="006D0F28"/>
    <w:rsid w:val="006D1044"/>
    <w:rsid w:val="006D1D0D"/>
    <w:rsid w:val="006D2360"/>
    <w:rsid w:val="006D2ABE"/>
    <w:rsid w:val="006D2ECE"/>
    <w:rsid w:val="006D31FD"/>
    <w:rsid w:val="006D5BCA"/>
    <w:rsid w:val="006D6B23"/>
    <w:rsid w:val="006E018E"/>
    <w:rsid w:val="006E0252"/>
    <w:rsid w:val="006E099A"/>
    <w:rsid w:val="006E1B90"/>
    <w:rsid w:val="006E1F75"/>
    <w:rsid w:val="006E23DE"/>
    <w:rsid w:val="006E2605"/>
    <w:rsid w:val="006E28DE"/>
    <w:rsid w:val="006E2BF3"/>
    <w:rsid w:val="006E2CF5"/>
    <w:rsid w:val="006E2F6D"/>
    <w:rsid w:val="006E32BB"/>
    <w:rsid w:val="006E411B"/>
    <w:rsid w:val="006E4D15"/>
    <w:rsid w:val="006E50F5"/>
    <w:rsid w:val="006E6285"/>
    <w:rsid w:val="006E68FB"/>
    <w:rsid w:val="006E7A03"/>
    <w:rsid w:val="006F206D"/>
    <w:rsid w:val="006F2EFD"/>
    <w:rsid w:val="006F367D"/>
    <w:rsid w:val="006F4145"/>
    <w:rsid w:val="006F4354"/>
    <w:rsid w:val="006F52D4"/>
    <w:rsid w:val="006F5E3F"/>
    <w:rsid w:val="006F5EB0"/>
    <w:rsid w:val="006F6048"/>
    <w:rsid w:val="006F70DE"/>
    <w:rsid w:val="006F7F83"/>
    <w:rsid w:val="007001DB"/>
    <w:rsid w:val="0070045F"/>
    <w:rsid w:val="007004E9"/>
    <w:rsid w:val="00700732"/>
    <w:rsid w:val="00701CD8"/>
    <w:rsid w:val="00701DF6"/>
    <w:rsid w:val="00702A41"/>
    <w:rsid w:val="00702C84"/>
    <w:rsid w:val="00703810"/>
    <w:rsid w:val="00703ACE"/>
    <w:rsid w:val="00703CF3"/>
    <w:rsid w:val="00703F98"/>
    <w:rsid w:val="007043A9"/>
    <w:rsid w:val="0070488C"/>
    <w:rsid w:val="00705371"/>
    <w:rsid w:val="007057C8"/>
    <w:rsid w:val="00705BB0"/>
    <w:rsid w:val="007061BF"/>
    <w:rsid w:val="00706768"/>
    <w:rsid w:val="00707938"/>
    <w:rsid w:val="007101C1"/>
    <w:rsid w:val="00710332"/>
    <w:rsid w:val="0071046E"/>
    <w:rsid w:val="00711DFC"/>
    <w:rsid w:val="00712C80"/>
    <w:rsid w:val="00714BEE"/>
    <w:rsid w:val="00714D39"/>
    <w:rsid w:val="007150B0"/>
    <w:rsid w:val="007159B3"/>
    <w:rsid w:val="00716858"/>
    <w:rsid w:val="00717538"/>
    <w:rsid w:val="0071781B"/>
    <w:rsid w:val="00720022"/>
    <w:rsid w:val="00720305"/>
    <w:rsid w:val="00720BA2"/>
    <w:rsid w:val="007216D0"/>
    <w:rsid w:val="0072203D"/>
    <w:rsid w:val="00723538"/>
    <w:rsid w:val="00724064"/>
    <w:rsid w:val="007244FD"/>
    <w:rsid w:val="00724605"/>
    <w:rsid w:val="007246D8"/>
    <w:rsid w:val="00726107"/>
    <w:rsid w:val="007266F5"/>
    <w:rsid w:val="00726C83"/>
    <w:rsid w:val="00727392"/>
    <w:rsid w:val="0072765A"/>
    <w:rsid w:val="00727A87"/>
    <w:rsid w:val="0073008A"/>
    <w:rsid w:val="007306BD"/>
    <w:rsid w:val="00730D4B"/>
    <w:rsid w:val="0073160A"/>
    <w:rsid w:val="00731ACA"/>
    <w:rsid w:val="007342DE"/>
    <w:rsid w:val="007344A3"/>
    <w:rsid w:val="00734576"/>
    <w:rsid w:val="0073564F"/>
    <w:rsid w:val="007366CC"/>
    <w:rsid w:val="007375B6"/>
    <w:rsid w:val="0073772F"/>
    <w:rsid w:val="007419B2"/>
    <w:rsid w:val="00741C4A"/>
    <w:rsid w:val="0074309B"/>
    <w:rsid w:val="007432E2"/>
    <w:rsid w:val="007433C7"/>
    <w:rsid w:val="00743745"/>
    <w:rsid w:val="00743E67"/>
    <w:rsid w:val="007446A8"/>
    <w:rsid w:val="007453B7"/>
    <w:rsid w:val="00746137"/>
    <w:rsid w:val="007464B3"/>
    <w:rsid w:val="007464F6"/>
    <w:rsid w:val="00746C88"/>
    <w:rsid w:val="00746D6E"/>
    <w:rsid w:val="00750044"/>
    <w:rsid w:val="007503CD"/>
    <w:rsid w:val="0075072D"/>
    <w:rsid w:val="00750B45"/>
    <w:rsid w:val="00752CEF"/>
    <w:rsid w:val="00753251"/>
    <w:rsid w:val="00753677"/>
    <w:rsid w:val="007536E3"/>
    <w:rsid w:val="00754228"/>
    <w:rsid w:val="0075489B"/>
    <w:rsid w:val="007556EC"/>
    <w:rsid w:val="00755790"/>
    <w:rsid w:val="007558CA"/>
    <w:rsid w:val="00755BF1"/>
    <w:rsid w:val="0076209C"/>
    <w:rsid w:val="00762314"/>
    <w:rsid w:val="007626E8"/>
    <w:rsid w:val="0076355D"/>
    <w:rsid w:val="00763B1E"/>
    <w:rsid w:val="00764AA4"/>
    <w:rsid w:val="00765BB8"/>
    <w:rsid w:val="00765EFF"/>
    <w:rsid w:val="007663E1"/>
    <w:rsid w:val="00766DE8"/>
    <w:rsid w:val="00767257"/>
    <w:rsid w:val="007701B2"/>
    <w:rsid w:val="00771651"/>
    <w:rsid w:val="007719AA"/>
    <w:rsid w:val="00772371"/>
    <w:rsid w:val="007734EF"/>
    <w:rsid w:val="00775AFA"/>
    <w:rsid w:val="00775C64"/>
    <w:rsid w:val="007760A6"/>
    <w:rsid w:val="007763DD"/>
    <w:rsid w:val="00776505"/>
    <w:rsid w:val="00776BC7"/>
    <w:rsid w:val="00776CFE"/>
    <w:rsid w:val="007817B6"/>
    <w:rsid w:val="00781DA5"/>
    <w:rsid w:val="00782D6D"/>
    <w:rsid w:val="0078323A"/>
    <w:rsid w:val="007835AD"/>
    <w:rsid w:val="00785519"/>
    <w:rsid w:val="00785632"/>
    <w:rsid w:val="00785C6D"/>
    <w:rsid w:val="00785D0F"/>
    <w:rsid w:val="007862C8"/>
    <w:rsid w:val="007867BF"/>
    <w:rsid w:val="00786CF5"/>
    <w:rsid w:val="007873FC"/>
    <w:rsid w:val="007876DF"/>
    <w:rsid w:val="0078788A"/>
    <w:rsid w:val="00790B30"/>
    <w:rsid w:val="0079106D"/>
    <w:rsid w:val="00791BF2"/>
    <w:rsid w:val="007920F9"/>
    <w:rsid w:val="00792BE6"/>
    <w:rsid w:val="00792F67"/>
    <w:rsid w:val="00793123"/>
    <w:rsid w:val="00794267"/>
    <w:rsid w:val="0079444D"/>
    <w:rsid w:val="0079494F"/>
    <w:rsid w:val="0079506D"/>
    <w:rsid w:val="0079514D"/>
    <w:rsid w:val="0079590D"/>
    <w:rsid w:val="00796F05"/>
    <w:rsid w:val="007974FC"/>
    <w:rsid w:val="00797965"/>
    <w:rsid w:val="007A15EF"/>
    <w:rsid w:val="007A2421"/>
    <w:rsid w:val="007A3836"/>
    <w:rsid w:val="007A3A49"/>
    <w:rsid w:val="007A3DF3"/>
    <w:rsid w:val="007A437A"/>
    <w:rsid w:val="007A4B4F"/>
    <w:rsid w:val="007A4F8F"/>
    <w:rsid w:val="007A6305"/>
    <w:rsid w:val="007A7ADE"/>
    <w:rsid w:val="007B02A2"/>
    <w:rsid w:val="007B0EB5"/>
    <w:rsid w:val="007B2CFC"/>
    <w:rsid w:val="007B312E"/>
    <w:rsid w:val="007B38C5"/>
    <w:rsid w:val="007B3937"/>
    <w:rsid w:val="007B3C90"/>
    <w:rsid w:val="007B4BC0"/>
    <w:rsid w:val="007B5383"/>
    <w:rsid w:val="007B552F"/>
    <w:rsid w:val="007B6A20"/>
    <w:rsid w:val="007B7081"/>
    <w:rsid w:val="007B7F56"/>
    <w:rsid w:val="007C1A7F"/>
    <w:rsid w:val="007C2026"/>
    <w:rsid w:val="007C20D2"/>
    <w:rsid w:val="007C2C8F"/>
    <w:rsid w:val="007C3193"/>
    <w:rsid w:val="007C3492"/>
    <w:rsid w:val="007C537F"/>
    <w:rsid w:val="007C598A"/>
    <w:rsid w:val="007C5E42"/>
    <w:rsid w:val="007C69C3"/>
    <w:rsid w:val="007C6E32"/>
    <w:rsid w:val="007C7956"/>
    <w:rsid w:val="007D10E1"/>
    <w:rsid w:val="007D4BD7"/>
    <w:rsid w:val="007D4C10"/>
    <w:rsid w:val="007D4D7A"/>
    <w:rsid w:val="007D4E25"/>
    <w:rsid w:val="007D74AB"/>
    <w:rsid w:val="007E001C"/>
    <w:rsid w:val="007E0968"/>
    <w:rsid w:val="007E0A5E"/>
    <w:rsid w:val="007E0D64"/>
    <w:rsid w:val="007E0E51"/>
    <w:rsid w:val="007E176F"/>
    <w:rsid w:val="007E19D1"/>
    <w:rsid w:val="007E260A"/>
    <w:rsid w:val="007E2EF2"/>
    <w:rsid w:val="007E48CB"/>
    <w:rsid w:val="007E49B9"/>
    <w:rsid w:val="007E4EB0"/>
    <w:rsid w:val="007E525F"/>
    <w:rsid w:val="007E5858"/>
    <w:rsid w:val="007E5869"/>
    <w:rsid w:val="007E5C29"/>
    <w:rsid w:val="007E637F"/>
    <w:rsid w:val="007E6AF0"/>
    <w:rsid w:val="007E6C32"/>
    <w:rsid w:val="007E7230"/>
    <w:rsid w:val="007E7AD1"/>
    <w:rsid w:val="007F0668"/>
    <w:rsid w:val="007F0E28"/>
    <w:rsid w:val="007F1EC7"/>
    <w:rsid w:val="007F1FAB"/>
    <w:rsid w:val="007F2ACE"/>
    <w:rsid w:val="007F2DAD"/>
    <w:rsid w:val="007F32C5"/>
    <w:rsid w:val="007F45B8"/>
    <w:rsid w:val="007F56B2"/>
    <w:rsid w:val="007F62EA"/>
    <w:rsid w:val="007F6F5F"/>
    <w:rsid w:val="007F709C"/>
    <w:rsid w:val="00800664"/>
    <w:rsid w:val="008014CD"/>
    <w:rsid w:val="00803585"/>
    <w:rsid w:val="008038CB"/>
    <w:rsid w:val="00804042"/>
    <w:rsid w:val="0080443A"/>
    <w:rsid w:val="008047EB"/>
    <w:rsid w:val="00804AAE"/>
    <w:rsid w:val="00805368"/>
    <w:rsid w:val="00805514"/>
    <w:rsid w:val="00805B23"/>
    <w:rsid w:val="00806883"/>
    <w:rsid w:val="008105D3"/>
    <w:rsid w:val="0081086C"/>
    <w:rsid w:val="00811614"/>
    <w:rsid w:val="00811908"/>
    <w:rsid w:val="008138BF"/>
    <w:rsid w:val="00813E49"/>
    <w:rsid w:val="00813FC5"/>
    <w:rsid w:val="0081503B"/>
    <w:rsid w:val="008150A9"/>
    <w:rsid w:val="008152A9"/>
    <w:rsid w:val="008156E3"/>
    <w:rsid w:val="00815797"/>
    <w:rsid w:val="00815818"/>
    <w:rsid w:val="00816356"/>
    <w:rsid w:val="0081640D"/>
    <w:rsid w:val="00816CB6"/>
    <w:rsid w:val="008171E6"/>
    <w:rsid w:val="008173AA"/>
    <w:rsid w:val="008173D7"/>
    <w:rsid w:val="008175AE"/>
    <w:rsid w:val="00817854"/>
    <w:rsid w:val="008201FE"/>
    <w:rsid w:val="0082196B"/>
    <w:rsid w:val="00821E39"/>
    <w:rsid w:val="008224DE"/>
    <w:rsid w:val="008236FC"/>
    <w:rsid w:val="00824BF5"/>
    <w:rsid w:val="00824EC4"/>
    <w:rsid w:val="00825532"/>
    <w:rsid w:val="0082624D"/>
    <w:rsid w:val="008265B4"/>
    <w:rsid w:val="008269EF"/>
    <w:rsid w:val="0083021B"/>
    <w:rsid w:val="00830534"/>
    <w:rsid w:val="008312EC"/>
    <w:rsid w:val="00831CB4"/>
    <w:rsid w:val="0083400C"/>
    <w:rsid w:val="00834F31"/>
    <w:rsid w:val="00834F6E"/>
    <w:rsid w:val="00835882"/>
    <w:rsid w:val="00835960"/>
    <w:rsid w:val="00835C11"/>
    <w:rsid w:val="00835F9B"/>
    <w:rsid w:val="00836AD2"/>
    <w:rsid w:val="0083719D"/>
    <w:rsid w:val="00837EC8"/>
    <w:rsid w:val="008403A4"/>
    <w:rsid w:val="00840961"/>
    <w:rsid w:val="00841D3A"/>
    <w:rsid w:val="00841E85"/>
    <w:rsid w:val="00841F28"/>
    <w:rsid w:val="008420E8"/>
    <w:rsid w:val="0084274E"/>
    <w:rsid w:val="00843596"/>
    <w:rsid w:val="00843750"/>
    <w:rsid w:val="0084376B"/>
    <w:rsid w:val="0084448D"/>
    <w:rsid w:val="008445B9"/>
    <w:rsid w:val="0084486F"/>
    <w:rsid w:val="0084552F"/>
    <w:rsid w:val="008455F3"/>
    <w:rsid w:val="00846406"/>
    <w:rsid w:val="008467F5"/>
    <w:rsid w:val="00847F47"/>
    <w:rsid w:val="0085044C"/>
    <w:rsid w:val="0085052A"/>
    <w:rsid w:val="008507D7"/>
    <w:rsid w:val="00850C6B"/>
    <w:rsid w:val="00850E31"/>
    <w:rsid w:val="008514D9"/>
    <w:rsid w:val="00851620"/>
    <w:rsid w:val="0085170A"/>
    <w:rsid w:val="00851C8A"/>
    <w:rsid w:val="0085229E"/>
    <w:rsid w:val="00852BED"/>
    <w:rsid w:val="00852FE2"/>
    <w:rsid w:val="00854201"/>
    <w:rsid w:val="00854A9A"/>
    <w:rsid w:val="00855D45"/>
    <w:rsid w:val="00855D71"/>
    <w:rsid w:val="008560B7"/>
    <w:rsid w:val="00856A4D"/>
    <w:rsid w:val="00856D75"/>
    <w:rsid w:val="008570B2"/>
    <w:rsid w:val="00857DCE"/>
    <w:rsid w:val="008603DF"/>
    <w:rsid w:val="00861EF7"/>
    <w:rsid w:val="008625F7"/>
    <w:rsid w:val="00863FDF"/>
    <w:rsid w:val="00864638"/>
    <w:rsid w:val="00864880"/>
    <w:rsid w:val="00865DC0"/>
    <w:rsid w:val="00865DF7"/>
    <w:rsid w:val="0086608F"/>
    <w:rsid w:val="008673B3"/>
    <w:rsid w:val="00867754"/>
    <w:rsid w:val="00871D58"/>
    <w:rsid w:val="00872180"/>
    <w:rsid w:val="0087285C"/>
    <w:rsid w:val="00872B0B"/>
    <w:rsid w:val="00872CD7"/>
    <w:rsid w:val="00873799"/>
    <w:rsid w:val="008751FA"/>
    <w:rsid w:val="00875E5F"/>
    <w:rsid w:val="00876345"/>
    <w:rsid w:val="00876BA6"/>
    <w:rsid w:val="008779E6"/>
    <w:rsid w:val="0088029C"/>
    <w:rsid w:val="00880B15"/>
    <w:rsid w:val="00880B7D"/>
    <w:rsid w:val="00880DAF"/>
    <w:rsid w:val="00881113"/>
    <w:rsid w:val="00881215"/>
    <w:rsid w:val="00881940"/>
    <w:rsid w:val="00881D5E"/>
    <w:rsid w:val="0088278B"/>
    <w:rsid w:val="00882D3B"/>
    <w:rsid w:val="00882EEE"/>
    <w:rsid w:val="00885C58"/>
    <w:rsid w:val="00885E3E"/>
    <w:rsid w:val="00890B70"/>
    <w:rsid w:val="00890D85"/>
    <w:rsid w:val="00891E4D"/>
    <w:rsid w:val="00892A84"/>
    <w:rsid w:val="00893146"/>
    <w:rsid w:val="00893625"/>
    <w:rsid w:val="008936A6"/>
    <w:rsid w:val="00894C6E"/>
    <w:rsid w:val="0089618C"/>
    <w:rsid w:val="008A0758"/>
    <w:rsid w:val="008A0955"/>
    <w:rsid w:val="008A20D4"/>
    <w:rsid w:val="008A2388"/>
    <w:rsid w:val="008A3519"/>
    <w:rsid w:val="008A3E6B"/>
    <w:rsid w:val="008A5129"/>
    <w:rsid w:val="008A559C"/>
    <w:rsid w:val="008A788C"/>
    <w:rsid w:val="008A791B"/>
    <w:rsid w:val="008B1902"/>
    <w:rsid w:val="008B528A"/>
    <w:rsid w:val="008B577E"/>
    <w:rsid w:val="008B618D"/>
    <w:rsid w:val="008B619C"/>
    <w:rsid w:val="008B7211"/>
    <w:rsid w:val="008C0AF4"/>
    <w:rsid w:val="008C0B03"/>
    <w:rsid w:val="008C0CDE"/>
    <w:rsid w:val="008C2419"/>
    <w:rsid w:val="008C444A"/>
    <w:rsid w:val="008C5052"/>
    <w:rsid w:val="008C5DC3"/>
    <w:rsid w:val="008C61FD"/>
    <w:rsid w:val="008C6E28"/>
    <w:rsid w:val="008C763C"/>
    <w:rsid w:val="008C7C70"/>
    <w:rsid w:val="008D00AA"/>
    <w:rsid w:val="008D1184"/>
    <w:rsid w:val="008D37D4"/>
    <w:rsid w:val="008D381E"/>
    <w:rsid w:val="008D39C5"/>
    <w:rsid w:val="008D3E10"/>
    <w:rsid w:val="008D4192"/>
    <w:rsid w:val="008D4AB0"/>
    <w:rsid w:val="008D57E6"/>
    <w:rsid w:val="008D6912"/>
    <w:rsid w:val="008D791F"/>
    <w:rsid w:val="008D7E51"/>
    <w:rsid w:val="008E1176"/>
    <w:rsid w:val="008E1850"/>
    <w:rsid w:val="008E265E"/>
    <w:rsid w:val="008E3C47"/>
    <w:rsid w:val="008E450F"/>
    <w:rsid w:val="008E57F4"/>
    <w:rsid w:val="008E5F38"/>
    <w:rsid w:val="008E61B9"/>
    <w:rsid w:val="008E694E"/>
    <w:rsid w:val="008E6CD5"/>
    <w:rsid w:val="008E71A8"/>
    <w:rsid w:val="008F08AA"/>
    <w:rsid w:val="008F119E"/>
    <w:rsid w:val="008F1715"/>
    <w:rsid w:val="008F3131"/>
    <w:rsid w:val="008F313E"/>
    <w:rsid w:val="008F322D"/>
    <w:rsid w:val="008F32D7"/>
    <w:rsid w:val="008F33BE"/>
    <w:rsid w:val="008F3A41"/>
    <w:rsid w:val="008F3AFF"/>
    <w:rsid w:val="008F5D94"/>
    <w:rsid w:val="008F6583"/>
    <w:rsid w:val="008F7325"/>
    <w:rsid w:val="008F793D"/>
    <w:rsid w:val="008F7ABC"/>
    <w:rsid w:val="00900827"/>
    <w:rsid w:val="00900965"/>
    <w:rsid w:val="0090183D"/>
    <w:rsid w:val="00901C97"/>
    <w:rsid w:val="00902158"/>
    <w:rsid w:val="009022CC"/>
    <w:rsid w:val="00903BBA"/>
    <w:rsid w:val="00903E5A"/>
    <w:rsid w:val="00904146"/>
    <w:rsid w:val="00904B4B"/>
    <w:rsid w:val="00904E49"/>
    <w:rsid w:val="00904F87"/>
    <w:rsid w:val="00905551"/>
    <w:rsid w:val="0090598E"/>
    <w:rsid w:val="00905DAC"/>
    <w:rsid w:val="00906632"/>
    <w:rsid w:val="0090678D"/>
    <w:rsid w:val="00906925"/>
    <w:rsid w:val="009072F1"/>
    <w:rsid w:val="009076C1"/>
    <w:rsid w:val="00910354"/>
    <w:rsid w:val="00910D98"/>
    <w:rsid w:val="00911965"/>
    <w:rsid w:val="00913ACF"/>
    <w:rsid w:val="00915042"/>
    <w:rsid w:val="00915D11"/>
    <w:rsid w:val="00915DC5"/>
    <w:rsid w:val="00916AA0"/>
    <w:rsid w:val="00920414"/>
    <w:rsid w:val="009215F5"/>
    <w:rsid w:val="00921D99"/>
    <w:rsid w:val="00921E5D"/>
    <w:rsid w:val="00922787"/>
    <w:rsid w:val="00922C0E"/>
    <w:rsid w:val="00923698"/>
    <w:rsid w:val="00923E95"/>
    <w:rsid w:val="00924FA6"/>
    <w:rsid w:val="00925086"/>
    <w:rsid w:val="00925419"/>
    <w:rsid w:val="009267E7"/>
    <w:rsid w:val="0092710F"/>
    <w:rsid w:val="009277A3"/>
    <w:rsid w:val="00930ABF"/>
    <w:rsid w:val="00930F56"/>
    <w:rsid w:val="009318E6"/>
    <w:rsid w:val="00931DE2"/>
    <w:rsid w:val="00931FD1"/>
    <w:rsid w:val="00932092"/>
    <w:rsid w:val="009323B2"/>
    <w:rsid w:val="00932A7E"/>
    <w:rsid w:val="00933025"/>
    <w:rsid w:val="009332A7"/>
    <w:rsid w:val="00933D6B"/>
    <w:rsid w:val="00934390"/>
    <w:rsid w:val="00934951"/>
    <w:rsid w:val="00934C74"/>
    <w:rsid w:val="00934FA0"/>
    <w:rsid w:val="0093507B"/>
    <w:rsid w:val="009356C5"/>
    <w:rsid w:val="009363B4"/>
    <w:rsid w:val="00936611"/>
    <w:rsid w:val="00936F35"/>
    <w:rsid w:val="0093776F"/>
    <w:rsid w:val="00937A69"/>
    <w:rsid w:val="0094061B"/>
    <w:rsid w:val="009407DB"/>
    <w:rsid w:val="00940B0F"/>
    <w:rsid w:val="00941EB7"/>
    <w:rsid w:val="009423F0"/>
    <w:rsid w:val="00942A69"/>
    <w:rsid w:val="00943CF1"/>
    <w:rsid w:val="0094453F"/>
    <w:rsid w:val="009454D3"/>
    <w:rsid w:val="00946150"/>
    <w:rsid w:val="009465D5"/>
    <w:rsid w:val="009472CC"/>
    <w:rsid w:val="0094744F"/>
    <w:rsid w:val="0094766F"/>
    <w:rsid w:val="00950025"/>
    <w:rsid w:val="009503A5"/>
    <w:rsid w:val="00950CA5"/>
    <w:rsid w:val="009515CE"/>
    <w:rsid w:val="00951A25"/>
    <w:rsid w:val="009524FB"/>
    <w:rsid w:val="009532AE"/>
    <w:rsid w:val="00953BC0"/>
    <w:rsid w:val="00953E6F"/>
    <w:rsid w:val="00954D28"/>
    <w:rsid w:val="009551FD"/>
    <w:rsid w:val="00956A5B"/>
    <w:rsid w:val="009578F6"/>
    <w:rsid w:val="0095792E"/>
    <w:rsid w:val="009620EF"/>
    <w:rsid w:val="00962BFD"/>
    <w:rsid w:val="009630E4"/>
    <w:rsid w:val="0096335C"/>
    <w:rsid w:val="00963762"/>
    <w:rsid w:val="00963D9D"/>
    <w:rsid w:val="00964E4A"/>
    <w:rsid w:val="00966487"/>
    <w:rsid w:val="00966AD9"/>
    <w:rsid w:val="00966E92"/>
    <w:rsid w:val="00967630"/>
    <w:rsid w:val="00970248"/>
    <w:rsid w:val="00971543"/>
    <w:rsid w:val="0097197B"/>
    <w:rsid w:val="009727BB"/>
    <w:rsid w:val="00972817"/>
    <w:rsid w:val="00972928"/>
    <w:rsid w:val="00972CAB"/>
    <w:rsid w:val="00974086"/>
    <w:rsid w:val="00974387"/>
    <w:rsid w:val="00974E24"/>
    <w:rsid w:val="00975350"/>
    <w:rsid w:val="009753D8"/>
    <w:rsid w:val="00976207"/>
    <w:rsid w:val="00977EA4"/>
    <w:rsid w:val="009803D0"/>
    <w:rsid w:val="00980F28"/>
    <w:rsid w:val="0098184C"/>
    <w:rsid w:val="00981C05"/>
    <w:rsid w:val="00982E02"/>
    <w:rsid w:val="0098408C"/>
    <w:rsid w:val="0098410F"/>
    <w:rsid w:val="0098457E"/>
    <w:rsid w:val="00984664"/>
    <w:rsid w:val="00985899"/>
    <w:rsid w:val="00985B4D"/>
    <w:rsid w:val="00985F78"/>
    <w:rsid w:val="0098629C"/>
    <w:rsid w:val="009869C8"/>
    <w:rsid w:val="00986E43"/>
    <w:rsid w:val="00992653"/>
    <w:rsid w:val="00992D96"/>
    <w:rsid w:val="00993997"/>
    <w:rsid w:val="00993A78"/>
    <w:rsid w:val="0099509C"/>
    <w:rsid w:val="0099549E"/>
    <w:rsid w:val="00995773"/>
    <w:rsid w:val="00995EC4"/>
    <w:rsid w:val="00996A10"/>
    <w:rsid w:val="00996D77"/>
    <w:rsid w:val="00996F59"/>
    <w:rsid w:val="0099768F"/>
    <w:rsid w:val="00997C38"/>
    <w:rsid w:val="00997CB5"/>
    <w:rsid w:val="009A08FE"/>
    <w:rsid w:val="009A12A3"/>
    <w:rsid w:val="009A14E2"/>
    <w:rsid w:val="009A18CE"/>
    <w:rsid w:val="009A25E2"/>
    <w:rsid w:val="009A277C"/>
    <w:rsid w:val="009A2A4B"/>
    <w:rsid w:val="009A2B8A"/>
    <w:rsid w:val="009A2D47"/>
    <w:rsid w:val="009A4428"/>
    <w:rsid w:val="009A460E"/>
    <w:rsid w:val="009A465F"/>
    <w:rsid w:val="009A5C42"/>
    <w:rsid w:val="009A5EDF"/>
    <w:rsid w:val="009A618C"/>
    <w:rsid w:val="009A6F93"/>
    <w:rsid w:val="009A7042"/>
    <w:rsid w:val="009A740D"/>
    <w:rsid w:val="009A7808"/>
    <w:rsid w:val="009A78D0"/>
    <w:rsid w:val="009A7A7B"/>
    <w:rsid w:val="009A7B35"/>
    <w:rsid w:val="009B0084"/>
    <w:rsid w:val="009B07EC"/>
    <w:rsid w:val="009B0CB8"/>
    <w:rsid w:val="009B0ED8"/>
    <w:rsid w:val="009B2FD7"/>
    <w:rsid w:val="009B3019"/>
    <w:rsid w:val="009B30F6"/>
    <w:rsid w:val="009B4255"/>
    <w:rsid w:val="009B4B0D"/>
    <w:rsid w:val="009B4E47"/>
    <w:rsid w:val="009B4F50"/>
    <w:rsid w:val="009B5021"/>
    <w:rsid w:val="009B5659"/>
    <w:rsid w:val="009B5E5E"/>
    <w:rsid w:val="009B7CB9"/>
    <w:rsid w:val="009B7D49"/>
    <w:rsid w:val="009C056B"/>
    <w:rsid w:val="009C0DD9"/>
    <w:rsid w:val="009C2495"/>
    <w:rsid w:val="009C2983"/>
    <w:rsid w:val="009C2A4A"/>
    <w:rsid w:val="009C2AE2"/>
    <w:rsid w:val="009C3408"/>
    <w:rsid w:val="009C499D"/>
    <w:rsid w:val="009C53BB"/>
    <w:rsid w:val="009C5C6D"/>
    <w:rsid w:val="009C5E68"/>
    <w:rsid w:val="009C68CB"/>
    <w:rsid w:val="009C6E1B"/>
    <w:rsid w:val="009C76CC"/>
    <w:rsid w:val="009D129A"/>
    <w:rsid w:val="009D15C1"/>
    <w:rsid w:val="009D1648"/>
    <w:rsid w:val="009D1F39"/>
    <w:rsid w:val="009D2DBE"/>
    <w:rsid w:val="009D2F4C"/>
    <w:rsid w:val="009D3118"/>
    <w:rsid w:val="009D3B86"/>
    <w:rsid w:val="009D48BA"/>
    <w:rsid w:val="009D6251"/>
    <w:rsid w:val="009D62DB"/>
    <w:rsid w:val="009D6662"/>
    <w:rsid w:val="009D6868"/>
    <w:rsid w:val="009D71FD"/>
    <w:rsid w:val="009E057F"/>
    <w:rsid w:val="009E091A"/>
    <w:rsid w:val="009E127C"/>
    <w:rsid w:val="009E2055"/>
    <w:rsid w:val="009E2202"/>
    <w:rsid w:val="009E3AB7"/>
    <w:rsid w:val="009E4A53"/>
    <w:rsid w:val="009E4C14"/>
    <w:rsid w:val="009E4C30"/>
    <w:rsid w:val="009E668D"/>
    <w:rsid w:val="009E7707"/>
    <w:rsid w:val="009F16A8"/>
    <w:rsid w:val="009F1FFA"/>
    <w:rsid w:val="009F20C8"/>
    <w:rsid w:val="009F24B3"/>
    <w:rsid w:val="009F2B95"/>
    <w:rsid w:val="009F2C0D"/>
    <w:rsid w:val="009F2D1E"/>
    <w:rsid w:val="009F32E1"/>
    <w:rsid w:val="009F37A4"/>
    <w:rsid w:val="009F4829"/>
    <w:rsid w:val="009F4AB8"/>
    <w:rsid w:val="009F526A"/>
    <w:rsid w:val="009F541F"/>
    <w:rsid w:val="009F622C"/>
    <w:rsid w:val="009F641B"/>
    <w:rsid w:val="009F641D"/>
    <w:rsid w:val="009F6B05"/>
    <w:rsid w:val="00A0088A"/>
    <w:rsid w:val="00A03420"/>
    <w:rsid w:val="00A04585"/>
    <w:rsid w:val="00A04D4B"/>
    <w:rsid w:val="00A057A5"/>
    <w:rsid w:val="00A05F4B"/>
    <w:rsid w:val="00A05F7D"/>
    <w:rsid w:val="00A06081"/>
    <w:rsid w:val="00A06C21"/>
    <w:rsid w:val="00A07AC2"/>
    <w:rsid w:val="00A11777"/>
    <w:rsid w:val="00A13E59"/>
    <w:rsid w:val="00A160B5"/>
    <w:rsid w:val="00A2028C"/>
    <w:rsid w:val="00A21763"/>
    <w:rsid w:val="00A21A45"/>
    <w:rsid w:val="00A230FE"/>
    <w:rsid w:val="00A243D0"/>
    <w:rsid w:val="00A24665"/>
    <w:rsid w:val="00A24B4D"/>
    <w:rsid w:val="00A25AC4"/>
    <w:rsid w:val="00A277E3"/>
    <w:rsid w:val="00A30135"/>
    <w:rsid w:val="00A305D6"/>
    <w:rsid w:val="00A32EC7"/>
    <w:rsid w:val="00A352C4"/>
    <w:rsid w:val="00A36AAF"/>
    <w:rsid w:val="00A36FA5"/>
    <w:rsid w:val="00A374B9"/>
    <w:rsid w:val="00A374E7"/>
    <w:rsid w:val="00A3761A"/>
    <w:rsid w:val="00A37FDC"/>
    <w:rsid w:val="00A40267"/>
    <w:rsid w:val="00A406B3"/>
    <w:rsid w:val="00A412A0"/>
    <w:rsid w:val="00A41304"/>
    <w:rsid w:val="00A41814"/>
    <w:rsid w:val="00A42348"/>
    <w:rsid w:val="00A42CED"/>
    <w:rsid w:val="00A42D2A"/>
    <w:rsid w:val="00A431FB"/>
    <w:rsid w:val="00A43B9C"/>
    <w:rsid w:val="00A44F28"/>
    <w:rsid w:val="00A4546C"/>
    <w:rsid w:val="00A457D1"/>
    <w:rsid w:val="00A46DC9"/>
    <w:rsid w:val="00A47865"/>
    <w:rsid w:val="00A526C9"/>
    <w:rsid w:val="00A52A1E"/>
    <w:rsid w:val="00A52E69"/>
    <w:rsid w:val="00A53CAE"/>
    <w:rsid w:val="00A53FBC"/>
    <w:rsid w:val="00A5495B"/>
    <w:rsid w:val="00A549D6"/>
    <w:rsid w:val="00A549DD"/>
    <w:rsid w:val="00A55E60"/>
    <w:rsid w:val="00A5679D"/>
    <w:rsid w:val="00A56B3A"/>
    <w:rsid w:val="00A56FB7"/>
    <w:rsid w:val="00A5735D"/>
    <w:rsid w:val="00A575D2"/>
    <w:rsid w:val="00A575FB"/>
    <w:rsid w:val="00A60171"/>
    <w:rsid w:val="00A606A8"/>
    <w:rsid w:val="00A6076C"/>
    <w:rsid w:val="00A60DA2"/>
    <w:rsid w:val="00A618A7"/>
    <w:rsid w:val="00A61E93"/>
    <w:rsid w:val="00A62637"/>
    <w:rsid w:val="00A64C85"/>
    <w:rsid w:val="00A64D42"/>
    <w:rsid w:val="00A64F0B"/>
    <w:rsid w:val="00A651A8"/>
    <w:rsid w:val="00A653B8"/>
    <w:rsid w:val="00A655CC"/>
    <w:rsid w:val="00A65E55"/>
    <w:rsid w:val="00A664DB"/>
    <w:rsid w:val="00A66A66"/>
    <w:rsid w:val="00A670D4"/>
    <w:rsid w:val="00A6740B"/>
    <w:rsid w:val="00A67910"/>
    <w:rsid w:val="00A67F6D"/>
    <w:rsid w:val="00A70B57"/>
    <w:rsid w:val="00A73494"/>
    <w:rsid w:val="00A755D5"/>
    <w:rsid w:val="00A75F38"/>
    <w:rsid w:val="00A762DE"/>
    <w:rsid w:val="00A777D6"/>
    <w:rsid w:val="00A804A7"/>
    <w:rsid w:val="00A80CDD"/>
    <w:rsid w:val="00A80EE6"/>
    <w:rsid w:val="00A815E0"/>
    <w:rsid w:val="00A81BDE"/>
    <w:rsid w:val="00A820F0"/>
    <w:rsid w:val="00A82C91"/>
    <w:rsid w:val="00A82D36"/>
    <w:rsid w:val="00A832C4"/>
    <w:rsid w:val="00A83B99"/>
    <w:rsid w:val="00A83C29"/>
    <w:rsid w:val="00A84374"/>
    <w:rsid w:val="00A84484"/>
    <w:rsid w:val="00A84520"/>
    <w:rsid w:val="00A84602"/>
    <w:rsid w:val="00A85699"/>
    <w:rsid w:val="00A85DDB"/>
    <w:rsid w:val="00A8667A"/>
    <w:rsid w:val="00A86BDE"/>
    <w:rsid w:val="00A87F20"/>
    <w:rsid w:val="00A90A5C"/>
    <w:rsid w:val="00A911A0"/>
    <w:rsid w:val="00A91B47"/>
    <w:rsid w:val="00A92E5A"/>
    <w:rsid w:val="00A94453"/>
    <w:rsid w:val="00A949E5"/>
    <w:rsid w:val="00A94D2B"/>
    <w:rsid w:val="00A9549B"/>
    <w:rsid w:val="00A9674B"/>
    <w:rsid w:val="00A97295"/>
    <w:rsid w:val="00A9753A"/>
    <w:rsid w:val="00A979C9"/>
    <w:rsid w:val="00A979DD"/>
    <w:rsid w:val="00AA0936"/>
    <w:rsid w:val="00AA0E5C"/>
    <w:rsid w:val="00AA2800"/>
    <w:rsid w:val="00AA397D"/>
    <w:rsid w:val="00AA46BC"/>
    <w:rsid w:val="00AA5247"/>
    <w:rsid w:val="00AA7F99"/>
    <w:rsid w:val="00AB014E"/>
    <w:rsid w:val="00AB0BA8"/>
    <w:rsid w:val="00AB2C0D"/>
    <w:rsid w:val="00AB380A"/>
    <w:rsid w:val="00AB4408"/>
    <w:rsid w:val="00AB4B18"/>
    <w:rsid w:val="00AB4E68"/>
    <w:rsid w:val="00AB4F41"/>
    <w:rsid w:val="00AB7226"/>
    <w:rsid w:val="00AB7739"/>
    <w:rsid w:val="00AB7AC0"/>
    <w:rsid w:val="00AC01BA"/>
    <w:rsid w:val="00AC0801"/>
    <w:rsid w:val="00AC1F00"/>
    <w:rsid w:val="00AC249F"/>
    <w:rsid w:val="00AC26E3"/>
    <w:rsid w:val="00AC2EB5"/>
    <w:rsid w:val="00AC2F6D"/>
    <w:rsid w:val="00AC3DBF"/>
    <w:rsid w:val="00AC4153"/>
    <w:rsid w:val="00AC4CD8"/>
    <w:rsid w:val="00AC4FCF"/>
    <w:rsid w:val="00AC7E6D"/>
    <w:rsid w:val="00AD061B"/>
    <w:rsid w:val="00AD06A2"/>
    <w:rsid w:val="00AD07F8"/>
    <w:rsid w:val="00AD0A5F"/>
    <w:rsid w:val="00AD0B7D"/>
    <w:rsid w:val="00AD104D"/>
    <w:rsid w:val="00AD1CDE"/>
    <w:rsid w:val="00AD25EF"/>
    <w:rsid w:val="00AD27D0"/>
    <w:rsid w:val="00AD39A6"/>
    <w:rsid w:val="00AD3C16"/>
    <w:rsid w:val="00AD4F05"/>
    <w:rsid w:val="00AD518C"/>
    <w:rsid w:val="00AD6F1E"/>
    <w:rsid w:val="00AD78D8"/>
    <w:rsid w:val="00AE028A"/>
    <w:rsid w:val="00AE14C7"/>
    <w:rsid w:val="00AE28E7"/>
    <w:rsid w:val="00AE2BB7"/>
    <w:rsid w:val="00AE2E45"/>
    <w:rsid w:val="00AE31A3"/>
    <w:rsid w:val="00AE40FA"/>
    <w:rsid w:val="00AE46FC"/>
    <w:rsid w:val="00AE6894"/>
    <w:rsid w:val="00AE6D47"/>
    <w:rsid w:val="00AE79A2"/>
    <w:rsid w:val="00AF03F9"/>
    <w:rsid w:val="00AF0512"/>
    <w:rsid w:val="00AF0575"/>
    <w:rsid w:val="00AF08D8"/>
    <w:rsid w:val="00AF1247"/>
    <w:rsid w:val="00AF1A44"/>
    <w:rsid w:val="00AF2A04"/>
    <w:rsid w:val="00AF2D9C"/>
    <w:rsid w:val="00AF420B"/>
    <w:rsid w:val="00AF4326"/>
    <w:rsid w:val="00AF4E0E"/>
    <w:rsid w:val="00AF529D"/>
    <w:rsid w:val="00AF659A"/>
    <w:rsid w:val="00AF688A"/>
    <w:rsid w:val="00AF6F76"/>
    <w:rsid w:val="00AF73D7"/>
    <w:rsid w:val="00AF78C1"/>
    <w:rsid w:val="00AF7B53"/>
    <w:rsid w:val="00B00004"/>
    <w:rsid w:val="00B01295"/>
    <w:rsid w:val="00B020F1"/>
    <w:rsid w:val="00B0425A"/>
    <w:rsid w:val="00B05288"/>
    <w:rsid w:val="00B06BEF"/>
    <w:rsid w:val="00B1010F"/>
    <w:rsid w:val="00B101C8"/>
    <w:rsid w:val="00B10617"/>
    <w:rsid w:val="00B11ADC"/>
    <w:rsid w:val="00B11D37"/>
    <w:rsid w:val="00B11E01"/>
    <w:rsid w:val="00B11E06"/>
    <w:rsid w:val="00B11FF4"/>
    <w:rsid w:val="00B12017"/>
    <w:rsid w:val="00B12020"/>
    <w:rsid w:val="00B1220F"/>
    <w:rsid w:val="00B12777"/>
    <w:rsid w:val="00B12968"/>
    <w:rsid w:val="00B13186"/>
    <w:rsid w:val="00B13B48"/>
    <w:rsid w:val="00B167EA"/>
    <w:rsid w:val="00B16DD3"/>
    <w:rsid w:val="00B177DB"/>
    <w:rsid w:val="00B17CF7"/>
    <w:rsid w:val="00B17F8D"/>
    <w:rsid w:val="00B2094E"/>
    <w:rsid w:val="00B219FA"/>
    <w:rsid w:val="00B21B57"/>
    <w:rsid w:val="00B21D01"/>
    <w:rsid w:val="00B22488"/>
    <w:rsid w:val="00B24076"/>
    <w:rsid w:val="00B24954"/>
    <w:rsid w:val="00B24D9F"/>
    <w:rsid w:val="00B24E7E"/>
    <w:rsid w:val="00B25663"/>
    <w:rsid w:val="00B26CB4"/>
    <w:rsid w:val="00B2710D"/>
    <w:rsid w:val="00B3064F"/>
    <w:rsid w:val="00B308A7"/>
    <w:rsid w:val="00B30A21"/>
    <w:rsid w:val="00B30B5E"/>
    <w:rsid w:val="00B31501"/>
    <w:rsid w:val="00B31D5B"/>
    <w:rsid w:val="00B31D8E"/>
    <w:rsid w:val="00B3265A"/>
    <w:rsid w:val="00B3314A"/>
    <w:rsid w:val="00B3379E"/>
    <w:rsid w:val="00B343E4"/>
    <w:rsid w:val="00B3483A"/>
    <w:rsid w:val="00B34A0F"/>
    <w:rsid w:val="00B356EE"/>
    <w:rsid w:val="00B35A85"/>
    <w:rsid w:val="00B35D14"/>
    <w:rsid w:val="00B36280"/>
    <w:rsid w:val="00B379EE"/>
    <w:rsid w:val="00B4090B"/>
    <w:rsid w:val="00B409C4"/>
    <w:rsid w:val="00B40E8D"/>
    <w:rsid w:val="00B41490"/>
    <w:rsid w:val="00B42D9A"/>
    <w:rsid w:val="00B42F4E"/>
    <w:rsid w:val="00B43939"/>
    <w:rsid w:val="00B43A12"/>
    <w:rsid w:val="00B46127"/>
    <w:rsid w:val="00B47D46"/>
    <w:rsid w:val="00B501C6"/>
    <w:rsid w:val="00B50799"/>
    <w:rsid w:val="00B5102E"/>
    <w:rsid w:val="00B53069"/>
    <w:rsid w:val="00B53379"/>
    <w:rsid w:val="00B54083"/>
    <w:rsid w:val="00B54B0B"/>
    <w:rsid w:val="00B54B7A"/>
    <w:rsid w:val="00B54E68"/>
    <w:rsid w:val="00B55ED6"/>
    <w:rsid w:val="00B56724"/>
    <w:rsid w:val="00B5699F"/>
    <w:rsid w:val="00B57142"/>
    <w:rsid w:val="00B60134"/>
    <w:rsid w:val="00B6026E"/>
    <w:rsid w:val="00B60636"/>
    <w:rsid w:val="00B60FFE"/>
    <w:rsid w:val="00B61ABD"/>
    <w:rsid w:val="00B61DB2"/>
    <w:rsid w:val="00B6203D"/>
    <w:rsid w:val="00B62436"/>
    <w:rsid w:val="00B631AA"/>
    <w:rsid w:val="00B64B36"/>
    <w:rsid w:val="00B64BBB"/>
    <w:rsid w:val="00B650B7"/>
    <w:rsid w:val="00B65C8E"/>
    <w:rsid w:val="00B660FB"/>
    <w:rsid w:val="00B66D76"/>
    <w:rsid w:val="00B675FD"/>
    <w:rsid w:val="00B70304"/>
    <w:rsid w:val="00B707C8"/>
    <w:rsid w:val="00B70AB7"/>
    <w:rsid w:val="00B70D4F"/>
    <w:rsid w:val="00B7106E"/>
    <w:rsid w:val="00B723A7"/>
    <w:rsid w:val="00B73AB7"/>
    <w:rsid w:val="00B73E88"/>
    <w:rsid w:val="00B74863"/>
    <w:rsid w:val="00B749B0"/>
    <w:rsid w:val="00B761DA"/>
    <w:rsid w:val="00B76C0F"/>
    <w:rsid w:val="00B775EC"/>
    <w:rsid w:val="00B8118D"/>
    <w:rsid w:val="00B81DD8"/>
    <w:rsid w:val="00B824FF"/>
    <w:rsid w:val="00B830C8"/>
    <w:rsid w:val="00B83F90"/>
    <w:rsid w:val="00B8624E"/>
    <w:rsid w:val="00B864A9"/>
    <w:rsid w:val="00B87419"/>
    <w:rsid w:val="00B87A3B"/>
    <w:rsid w:val="00B902CF"/>
    <w:rsid w:val="00B91A12"/>
    <w:rsid w:val="00B92A05"/>
    <w:rsid w:val="00B936A3"/>
    <w:rsid w:val="00B943C6"/>
    <w:rsid w:val="00B94C19"/>
    <w:rsid w:val="00B956EF"/>
    <w:rsid w:val="00B957A1"/>
    <w:rsid w:val="00B964B6"/>
    <w:rsid w:val="00B96E61"/>
    <w:rsid w:val="00B9779A"/>
    <w:rsid w:val="00B97E21"/>
    <w:rsid w:val="00BA0A2D"/>
    <w:rsid w:val="00BA0EAE"/>
    <w:rsid w:val="00BA131E"/>
    <w:rsid w:val="00BA1CE5"/>
    <w:rsid w:val="00BA1F99"/>
    <w:rsid w:val="00BA233A"/>
    <w:rsid w:val="00BA26A1"/>
    <w:rsid w:val="00BA2D73"/>
    <w:rsid w:val="00BA379F"/>
    <w:rsid w:val="00BA41E9"/>
    <w:rsid w:val="00BA45D4"/>
    <w:rsid w:val="00BA68AA"/>
    <w:rsid w:val="00BA6F83"/>
    <w:rsid w:val="00BA7FE2"/>
    <w:rsid w:val="00BB1CD8"/>
    <w:rsid w:val="00BB1FEC"/>
    <w:rsid w:val="00BB2F39"/>
    <w:rsid w:val="00BB3BA1"/>
    <w:rsid w:val="00BB542F"/>
    <w:rsid w:val="00BB6AA0"/>
    <w:rsid w:val="00BB7235"/>
    <w:rsid w:val="00BB75C3"/>
    <w:rsid w:val="00BC14F8"/>
    <w:rsid w:val="00BC2A2D"/>
    <w:rsid w:val="00BC2D7C"/>
    <w:rsid w:val="00BC31DB"/>
    <w:rsid w:val="00BC3D36"/>
    <w:rsid w:val="00BC3EE9"/>
    <w:rsid w:val="00BC4CDB"/>
    <w:rsid w:val="00BC56D4"/>
    <w:rsid w:val="00BC57E8"/>
    <w:rsid w:val="00BC5B67"/>
    <w:rsid w:val="00BC5ECB"/>
    <w:rsid w:val="00BC63A9"/>
    <w:rsid w:val="00BC65DE"/>
    <w:rsid w:val="00BC6EB1"/>
    <w:rsid w:val="00BC73C1"/>
    <w:rsid w:val="00BC753C"/>
    <w:rsid w:val="00BC7B04"/>
    <w:rsid w:val="00BD07A0"/>
    <w:rsid w:val="00BD08D8"/>
    <w:rsid w:val="00BD1527"/>
    <w:rsid w:val="00BD15BB"/>
    <w:rsid w:val="00BD1B7E"/>
    <w:rsid w:val="00BD2803"/>
    <w:rsid w:val="00BD351A"/>
    <w:rsid w:val="00BD37C6"/>
    <w:rsid w:val="00BD3ADB"/>
    <w:rsid w:val="00BD3BAF"/>
    <w:rsid w:val="00BD3C9B"/>
    <w:rsid w:val="00BD3F6C"/>
    <w:rsid w:val="00BD40F3"/>
    <w:rsid w:val="00BD45B6"/>
    <w:rsid w:val="00BD4BA9"/>
    <w:rsid w:val="00BD4DAD"/>
    <w:rsid w:val="00BD521F"/>
    <w:rsid w:val="00BD54D0"/>
    <w:rsid w:val="00BD585D"/>
    <w:rsid w:val="00BD5BFA"/>
    <w:rsid w:val="00BD78F9"/>
    <w:rsid w:val="00BE0951"/>
    <w:rsid w:val="00BE1EB3"/>
    <w:rsid w:val="00BE4F6F"/>
    <w:rsid w:val="00BE5054"/>
    <w:rsid w:val="00BE5263"/>
    <w:rsid w:val="00BE56EF"/>
    <w:rsid w:val="00BE625B"/>
    <w:rsid w:val="00BE682B"/>
    <w:rsid w:val="00BE7C77"/>
    <w:rsid w:val="00BE7DD3"/>
    <w:rsid w:val="00BF0573"/>
    <w:rsid w:val="00BF07C5"/>
    <w:rsid w:val="00BF0B4A"/>
    <w:rsid w:val="00BF0CB4"/>
    <w:rsid w:val="00BF0D1C"/>
    <w:rsid w:val="00BF1102"/>
    <w:rsid w:val="00BF2A3B"/>
    <w:rsid w:val="00BF32C8"/>
    <w:rsid w:val="00BF38B2"/>
    <w:rsid w:val="00BF3B3B"/>
    <w:rsid w:val="00BF3DE0"/>
    <w:rsid w:val="00BF3FAF"/>
    <w:rsid w:val="00BF4428"/>
    <w:rsid w:val="00BF4968"/>
    <w:rsid w:val="00BF6470"/>
    <w:rsid w:val="00BF671B"/>
    <w:rsid w:val="00BF761D"/>
    <w:rsid w:val="00BF7EA2"/>
    <w:rsid w:val="00C000C5"/>
    <w:rsid w:val="00C00521"/>
    <w:rsid w:val="00C01327"/>
    <w:rsid w:val="00C03A3B"/>
    <w:rsid w:val="00C040F7"/>
    <w:rsid w:val="00C050D0"/>
    <w:rsid w:val="00C054C5"/>
    <w:rsid w:val="00C0593D"/>
    <w:rsid w:val="00C067C2"/>
    <w:rsid w:val="00C100C3"/>
    <w:rsid w:val="00C10A64"/>
    <w:rsid w:val="00C10D4D"/>
    <w:rsid w:val="00C116B3"/>
    <w:rsid w:val="00C1238F"/>
    <w:rsid w:val="00C1245D"/>
    <w:rsid w:val="00C12870"/>
    <w:rsid w:val="00C1583F"/>
    <w:rsid w:val="00C15B1C"/>
    <w:rsid w:val="00C15F60"/>
    <w:rsid w:val="00C1601A"/>
    <w:rsid w:val="00C16D67"/>
    <w:rsid w:val="00C177BA"/>
    <w:rsid w:val="00C2006D"/>
    <w:rsid w:val="00C205A1"/>
    <w:rsid w:val="00C20A8C"/>
    <w:rsid w:val="00C20E9F"/>
    <w:rsid w:val="00C21B62"/>
    <w:rsid w:val="00C22068"/>
    <w:rsid w:val="00C220C4"/>
    <w:rsid w:val="00C2213E"/>
    <w:rsid w:val="00C2230A"/>
    <w:rsid w:val="00C226F2"/>
    <w:rsid w:val="00C230BE"/>
    <w:rsid w:val="00C2331B"/>
    <w:rsid w:val="00C2371B"/>
    <w:rsid w:val="00C25058"/>
    <w:rsid w:val="00C2545A"/>
    <w:rsid w:val="00C2574E"/>
    <w:rsid w:val="00C25D14"/>
    <w:rsid w:val="00C25DBF"/>
    <w:rsid w:val="00C25E42"/>
    <w:rsid w:val="00C262BB"/>
    <w:rsid w:val="00C2732F"/>
    <w:rsid w:val="00C32637"/>
    <w:rsid w:val="00C3269F"/>
    <w:rsid w:val="00C32865"/>
    <w:rsid w:val="00C329A4"/>
    <w:rsid w:val="00C33557"/>
    <w:rsid w:val="00C33D48"/>
    <w:rsid w:val="00C34418"/>
    <w:rsid w:val="00C34FA2"/>
    <w:rsid w:val="00C35210"/>
    <w:rsid w:val="00C35471"/>
    <w:rsid w:val="00C3637B"/>
    <w:rsid w:val="00C36F6B"/>
    <w:rsid w:val="00C37009"/>
    <w:rsid w:val="00C374C2"/>
    <w:rsid w:val="00C37839"/>
    <w:rsid w:val="00C379CC"/>
    <w:rsid w:val="00C37C61"/>
    <w:rsid w:val="00C40102"/>
    <w:rsid w:val="00C4032B"/>
    <w:rsid w:val="00C40D79"/>
    <w:rsid w:val="00C415D0"/>
    <w:rsid w:val="00C41C27"/>
    <w:rsid w:val="00C42D45"/>
    <w:rsid w:val="00C43103"/>
    <w:rsid w:val="00C4391E"/>
    <w:rsid w:val="00C44019"/>
    <w:rsid w:val="00C44152"/>
    <w:rsid w:val="00C446A0"/>
    <w:rsid w:val="00C44754"/>
    <w:rsid w:val="00C44ACA"/>
    <w:rsid w:val="00C44FF1"/>
    <w:rsid w:val="00C453C3"/>
    <w:rsid w:val="00C45806"/>
    <w:rsid w:val="00C45CE1"/>
    <w:rsid w:val="00C461B4"/>
    <w:rsid w:val="00C46240"/>
    <w:rsid w:val="00C46569"/>
    <w:rsid w:val="00C466FC"/>
    <w:rsid w:val="00C468A6"/>
    <w:rsid w:val="00C47E02"/>
    <w:rsid w:val="00C50044"/>
    <w:rsid w:val="00C5062D"/>
    <w:rsid w:val="00C516BF"/>
    <w:rsid w:val="00C517C8"/>
    <w:rsid w:val="00C526E3"/>
    <w:rsid w:val="00C52A81"/>
    <w:rsid w:val="00C52A84"/>
    <w:rsid w:val="00C535B0"/>
    <w:rsid w:val="00C53BD4"/>
    <w:rsid w:val="00C53F5C"/>
    <w:rsid w:val="00C55CFE"/>
    <w:rsid w:val="00C55EA7"/>
    <w:rsid w:val="00C60CC2"/>
    <w:rsid w:val="00C61CF4"/>
    <w:rsid w:val="00C62531"/>
    <w:rsid w:val="00C631D9"/>
    <w:rsid w:val="00C6493C"/>
    <w:rsid w:val="00C6509B"/>
    <w:rsid w:val="00C6527A"/>
    <w:rsid w:val="00C657EA"/>
    <w:rsid w:val="00C66357"/>
    <w:rsid w:val="00C66A92"/>
    <w:rsid w:val="00C67013"/>
    <w:rsid w:val="00C7095C"/>
    <w:rsid w:val="00C714FB"/>
    <w:rsid w:val="00C71C25"/>
    <w:rsid w:val="00C7277A"/>
    <w:rsid w:val="00C7303E"/>
    <w:rsid w:val="00C74A2E"/>
    <w:rsid w:val="00C75051"/>
    <w:rsid w:val="00C75F39"/>
    <w:rsid w:val="00C761DE"/>
    <w:rsid w:val="00C77319"/>
    <w:rsid w:val="00C80E80"/>
    <w:rsid w:val="00C816BF"/>
    <w:rsid w:val="00C81B3D"/>
    <w:rsid w:val="00C8241F"/>
    <w:rsid w:val="00C827BC"/>
    <w:rsid w:val="00C82DA5"/>
    <w:rsid w:val="00C83D47"/>
    <w:rsid w:val="00C83EC7"/>
    <w:rsid w:val="00C84073"/>
    <w:rsid w:val="00C84155"/>
    <w:rsid w:val="00C84381"/>
    <w:rsid w:val="00C85929"/>
    <w:rsid w:val="00C8619F"/>
    <w:rsid w:val="00C87EC0"/>
    <w:rsid w:val="00C90ADE"/>
    <w:rsid w:val="00C90E57"/>
    <w:rsid w:val="00C90FDD"/>
    <w:rsid w:val="00C91240"/>
    <w:rsid w:val="00C91340"/>
    <w:rsid w:val="00C915A6"/>
    <w:rsid w:val="00C922C5"/>
    <w:rsid w:val="00C92666"/>
    <w:rsid w:val="00C92EF3"/>
    <w:rsid w:val="00C932C1"/>
    <w:rsid w:val="00C93922"/>
    <w:rsid w:val="00C93E0C"/>
    <w:rsid w:val="00C94661"/>
    <w:rsid w:val="00C94A89"/>
    <w:rsid w:val="00C950FB"/>
    <w:rsid w:val="00C955EE"/>
    <w:rsid w:val="00C95BCF"/>
    <w:rsid w:val="00C95E3C"/>
    <w:rsid w:val="00C96CF8"/>
    <w:rsid w:val="00C97F41"/>
    <w:rsid w:val="00CA12C9"/>
    <w:rsid w:val="00CA1938"/>
    <w:rsid w:val="00CA19C3"/>
    <w:rsid w:val="00CA2388"/>
    <w:rsid w:val="00CA30CA"/>
    <w:rsid w:val="00CA4CEE"/>
    <w:rsid w:val="00CA55E2"/>
    <w:rsid w:val="00CA6316"/>
    <w:rsid w:val="00CA6468"/>
    <w:rsid w:val="00CA6704"/>
    <w:rsid w:val="00CA6D13"/>
    <w:rsid w:val="00CA75B2"/>
    <w:rsid w:val="00CA7D2B"/>
    <w:rsid w:val="00CB042B"/>
    <w:rsid w:val="00CB0501"/>
    <w:rsid w:val="00CB071F"/>
    <w:rsid w:val="00CB0895"/>
    <w:rsid w:val="00CB0ABB"/>
    <w:rsid w:val="00CB0E26"/>
    <w:rsid w:val="00CB1A8F"/>
    <w:rsid w:val="00CB22A4"/>
    <w:rsid w:val="00CB2BFB"/>
    <w:rsid w:val="00CB437C"/>
    <w:rsid w:val="00CB43AA"/>
    <w:rsid w:val="00CB69C1"/>
    <w:rsid w:val="00CB7909"/>
    <w:rsid w:val="00CC01DD"/>
    <w:rsid w:val="00CC0B10"/>
    <w:rsid w:val="00CC0E0E"/>
    <w:rsid w:val="00CC0E23"/>
    <w:rsid w:val="00CC124C"/>
    <w:rsid w:val="00CC14E3"/>
    <w:rsid w:val="00CC177D"/>
    <w:rsid w:val="00CC23D3"/>
    <w:rsid w:val="00CC2847"/>
    <w:rsid w:val="00CC38E9"/>
    <w:rsid w:val="00CC3F06"/>
    <w:rsid w:val="00CC5265"/>
    <w:rsid w:val="00CC6600"/>
    <w:rsid w:val="00CC713F"/>
    <w:rsid w:val="00CC7FDE"/>
    <w:rsid w:val="00CD1B34"/>
    <w:rsid w:val="00CD3684"/>
    <w:rsid w:val="00CD3ADF"/>
    <w:rsid w:val="00CD3BB1"/>
    <w:rsid w:val="00CD4361"/>
    <w:rsid w:val="00CD58A9"/>
    <w:rsid w:val="00CD5C7D"/>
    <w:rsid w:val="00CD5DA5"/>
    <w:rsid w:val="00CD60DE"/>
    <w:rsid w:val="00CD662B"/>
    <w:rsid w:val="00CD6B4F"/>
    <w:rsid w:val="00CD794F"/>
    <w:rsid w:val="00CE0009"/>
    <w:rsid w:val="00CE191C"/>
    <w:rsid w:val="00CE19E7"/>
    <w:rsid w:val="00CE2698"/>
    <w:rsid w:val="00CE2CA3"/>
    <w:rsid w:val="00CE2F1E"/>
    <w:rsid w:val="00CE2FBE"/>
    <w:rsid w:val="00CE2FDD"/>
    <w:rsid w:val="00CE48C3"/>
    <w:rsid w:val="00CE4C7F"/>
    <w:rsid w:val="00CE6CEB"/>
    <w:rsid w:val="00CE6EAA"/>
    <w:rsid w:val="00CE7BD0"/>
    <w:rsid w:val="00CF198F"/>
    <w:rsid w:val="00CF1D51"/>
    <w:rsid w:val="00CF2979"/>
    <w:rsid w:val="00CF345F"/>
    <w:rsid w:val="00CF3947"/>
    <w:rsid w:val="00CF3E67"/>
    <w:rsid w:val="00CF55EC"/>
    <w:rsid w:val="00CF58B2"/>
    <w:rsid w:val="00CF5B5A"/>
    <w:rsid w:val="00CF730A"/>
    <w:rsid w:val="00CF766F"/>
    <w:rsid w:val="00CF76EC"/>
    <w:rsid w:val="00D002DB"/>
    <w:rsid w:val="00D00D36"/>
    <w:rsid w:val="00D013A1"/>
    <w:rsid w:val="00D01CA9"/>
    <w:rsid w:val="00D01F50"/>
    <w:rsid w:val="00D021B8"/>
    <w:rsid w:val="00D0320A"/>
    <w:rsid w:val="00D03A16"/>
    <w:rsid w:val="00D03B71"/>
    <w:rsid w:val="00D03B83"/>
    <w:rsid w:val="00D04194"/>
    <w:rsid w:val="00D041FC"/>
    <w:rsid w:val="00D04B31"/>
    <w:rsid w:val="00D04E33"/>
    <w:rsid w:val="00D051C3"/>
    <w:rsid w:val="00D06F3D"/>
    <w:rsid w:val="00D10A5E"/>
    <w:rsid w:val="00D10FEB"/>
    <w:rsid w:val="00D11604"/>
    <w:rsid w:val="00D1228F"/>
    <w:rsid w:val="00D1434D"/>
    <w:rsid w:val="00D1528D"/>
    <w:rsid w:val="00D15AA8"/>
    <w:rsid w:val="00D15D12"/>
    <w:rsid w:val="00D15E20"/>
    <w:rsid w:val="00D16878"/>
    <w:rsid w:val="00D16F57"/>
    <w:rsid w:val="00D174BB"/>
    <w:rsid w:val="00D17B10"/>
    <w:rsid w:val="00D20DF2"/>
    <w:rsid w:val="00D21EA5"/>
    <w:rsid w:val="00D221D2"/>
    <w:rsid w:val="00D2282C"/>
    <w:rsid w:val="00D22E78"/>
    <w:rsid w:val="00D22F76"/>
    <w:rsid w:val="00D2453C"/>
    <w:rsid w:val="00D247BF"/>
    <w:rsid w:val="00D254A2"/>
    <w:rsid w:val="00D25512"/>
    <w:rsid w:val="00D26113"/>
    <w:rsid w:val="00D2722E"/>
    <w:rsid w:val="00D27835"/>
    <w:rsid w:val="00D27A4E"/>
    <w:rsid w:val="00D30673"/>
    <w:rsid w:val="00D3189E"/>
    <w:rsid w:val="00D327E5"/>
    <w:rsid w:val="00D32AA4"/>
    <w:rsid w:val="00D3330D"/>
    <w:rsid w:val="00D33670"/>
    <w:rsid w:val="00D34887"/>
    <w:rsid w:val="00D3520A"/>
    <w:rsid w:val="00D355AB"/>
    <w:rsid w:val="00D36A51"/>
    <w:rsid w:val="00D36E65"/>
    <w:rsid w:val="00D3733D"/>
    <w:rsid w:val="00D37B7A"/>
    <w:rsid w:val="00D4027F"/>
    <w:rsid w:val="00D40478"/>
    <w:rsid w:val="00D42120"/>
    <w:rsid w:val="00D442F8"/>
    <w:rsid w:val="00D4457D"/>
    <w:rsid w:val="00D45490"/>
    <w:rsid w:val="00D4666C"/>
    <w:rsid w:val="00D4673B"/>
    <w:rsid w:val="00D46874"/>
    <w:rsid w:val="00D46A0D"/>
    <w:rsid w:val="00D46BEF"/>
    <w:rsid w:val="00D475A1"/>
    <w:rsid w:val="00D47D7A"/>
    <w:rsid w:val="00D51238"/>
    <w:rsid w:val="00D53DF5"/>
    <w:rsid w:val="00D54D1D"/>
    <w:rsid w:val="00D54D25"/>
    <w:rsid w:val="00D5506E"/>
    <w:rsid w:val="00D55456"/>
    <w:rsid w:val="00D556F7"/>
    <w:rsid w:val="00D55725"/>
    <w:rsid w:val="00D55AAE"/>
    <w:rsid w:val="00D5647F"/>
    <w:rsid w:val="00D566C0"/>
    <w:rsid w:val="00D57D67"/>
    <w:rsid w:val="00D600B2"/>
    <w:rsid w:val="00D60A2D"/>
    <w:rsid w:val="00D61E64"/>
    <w:rsid w:val="00D61FC3"/>
    <w:rsid w:val="00D625C4"/>
    <w:rsid w:val="00D626AE"/>
    <w:rsid w:val="00D62792"/>
    <w:rsid w:val="00D62910"/>
    <w:rsid w:val="00D6382D"/>
    <w:rsid w:val="00D669C4"/>
    <w:rsid w:val="00D67060"/>
    <w:rsid w:val="00D676D6"/>
    <w:rsid w:val="00D70987"/>
    <w:rsid w:val="00D71A04"/>
    <w:rsid w:val="00D7234D"/>
    <w:rsid w:val="00D74748"/>
    <w:rsid w:val="00D7542A"/>
    <w:rsid w:val="00D75A7E"/>
    <w:rsid w:val="00D75F28"/>
    <w:rsid w:val="00D77893"/>
    <w:rsid w:val="00D80BB5"/>
    <w:rsid w:val="00D81562"/>
    <w:rsid w:val="00D8362D"/>
    <w:rsid w:val="00D83676"/>
    <w:rsid w:val="00D86B67"/>
    <w:rsid w:val="00D87A85"/>
    <w:rsid w:val="00D90F25"/>
    <w:rsid w:val="00D91172"/>
    <w:rsid w:val="00D91E7F"/>
    <w:rsid w:val="00D92308"/>
    <w:rsid w:val="00D931AF"/>
    <w:rsid w:val="00D936E6"/>
    <w:rsid w:val="00D94CF7"/>
    <w:rsid w:val="00D9501B"/>
    <w:rsid w:val="00D95B36"/>
    <w:rsid w:val="00D95BD9"/>
    <w:rsid w:val="00D95DB8"/>
    <w:rsid w:val="00D9714A"/>
    <w:rsid w:val="00DA0212"/>
    <w:rsid w:val="00DA0352"/>
    <w:rsid w:val="00DA0527"/>
    <w:rsid w:val="00DA10C3"/>
    <w:rsid w:val="00DA153F"/>
    <w:rsid w:val="00DA38F7"/>
    <w:rsid w:val="00DA648A"/>
    <w:rsid w:val="00DA687F"/>
    <w:rsid w:val="00DA6BAE"/>
    <w:rsid w:val="00DA6D94"/>
    <w:rsid w:val="00DA6E78"/>
    <w:rsid w:val="00DA7105"/>
    <w:rsid w:val="00DA78FB"/>
    <w:rsid w:val="00DA7C4A"/>
    <w:rsid w:val="00DB0374"/>
    <w:rsid w:val="00DB047F"/>
    <w:rsid w:val="00DB1AC6"/>
    <w:rsid w:val="00DB313E"/>
    <w:rsid w:val="00DB344D"/>
    <w:rsid w:val="00DB3E8A"/>
    <w:rsid w:val="00DB3F84"/>
    <w:rsid w:val="00DB41BB"/>
    <w:rsid w:val="00DB4A0A"/>
    <w:rsid w:val="00DB4A2E"/>
    <w:rsid w:val="00DB4C06"/>
    <w:rsid w:val="00DB4D37"/>
    <w:rsid w:val="00DB4D56"/>
    <w:rsid w:val="00DB52B3"/>
    <w:rsid w:val="00DB59AF"/>
    <w:rsid w:val="00DB6140"/>
    <w:rsid w:val="00DB6749"/>
    <w:rsid w:val="00DB730F"/>
    <w:rsid w:val="00DC0C29"/>
    <w:rsid w:val="00DC19A0"/>
    <w:rsid w:val="00DC29FC"/>
    <w:rsid w:val="00DC2DE1"/>
    <w:rsid w:val="00DC3607"/>
    <w:rsid w:val="00DC49D9"/>
    <w:rsid w:val="00DC4B2A"/>
    <w:rsid w:val="00DC5477"/>
    <w:rsid w:val="00DC5751"/>
    <w:rsid w:val="00DC57A7"/>
    <w:rsid w:val="00DC5AB4"/>
    <w:rsid w:val="00DC6280"/>
    <w:rsid w:val="00DC6548"/>
    <w:rsid w:val="00DC68D7"/>
    <w:rsid w:val="00DC7D85"/>
    <w:rsid w:val="00DD00F2"/>
    <w:rsid w:val="00DD07A0"/>
    <w:rsid w:val="00DD0933"/>
    <w:rsid w:val="00DD0F71"/>
    <w:rsid w:val="00DD173B"/>
    <w:rsid w:val="00DD2238"/>
    <w:rsid w:val="00DD2439"/>
    <w:rsid w:val="00DD2BFE"/>
    <w:rsid w:val="00DD359E"/>
    <w:rsid w:val="00DD3950"/>
    <w:rsid w:val="00DD3E1F"/>
    <w:rsid w:val="00DD4354"/>
    <w:rsid w:val="00DD4804"/>
    <w:rsid w:val="00DD486A"/>
    <w:rsid w:val="00DD4E55"/>
    <w:rsid w:val="00DD5027"/>
    <w:rsid w:val="00DD64E5"/>
    <w:rsid w:val="00DD7113"/>
    <w:rsid w:val="00DD7DCB"/>
    <w:rsid w:val="00DD7EAB"/>
    <w:rsid w:val="00DE057C"/>
    <w:rsid w:val="00DE1A1D"/>
    <w:rsid w:val="00DE232C"/>
    <w:rsid w:val="00DE23C8"/>
    <w:rsid w:val="00DE250A"/>
    <w:rsid w:val="00DE2A1D"/>
    <w:rsid w:val="00DE2D41"/>
    <w:rsid w:val="00DE3B27"/>
    <w:rsid w:val="00DE3DA5"/>
    <w:rsid w:val="00DE4ECD"/>
    <w:rsid w:val="00DE5249"/>
    <w:rsid w:val="00DE5CC6"/>
    <w:rsid w:val="00DE6CDA"/>
    <w:rsid w:val="00DE6F22"/>
    <w:rsid w:val="00DF092F"/>
    <w:rsid w:val="00DF158C"/>
    <w:rsid w:val="00DF463B"/>
    <w:rsid w:val="00DF4A9A"/>
    <w:rsid w:val="00DF54CF"/>
    <w:rsid w:val="00DF5584"/>
    <w:rsid w:val="00DF6FB6"/>
    <w:rsid w:val="00E00225"/>
    <w:rsid w:val="00E007D6"/>
    <w:rsid w:val="00E00AF3"/>
    <w:rsid w:val="00E025B6"/>
    <w:rsid w:val="00E029F8"/>
    <w:rsid w:val="00E0404E"/>
    <w:rsid w:val="00E041CC"/>
    <w:rsid w:val="00E04CB3"/>
    <w:rsid w:val="00E051E0"/>
    <w:rsid w:val="00E059FB"/>
    <w:rsid w:val="00E06189"/>
    <w:rsid w:val="00E061BF"/>
    <w:rsid w:val="00E1051E"/>
    <w:rsid w:val="00E11D4A"/>
    <w:rsid w:val="00E12662"/>
    <w:rsid w:val="00E12758"/>
    <w:rsid w:val="00E1282D"/>
    <w:rsid w:val="00E128E6"/>
    <w:rsid w:val="00E12F59"/>
    <w:rsid w:val="00E13A10"/>
    <w:rsid w:val="00E13B50"/>
    <w:rsid w:val="00E14303"/>
    <w:rsid w:val="00E14F49"/>
    <w:rsid w:val="00E15D09"/>
    <w:rsid w:val="00E17651"/>
    <w:rsid w:val="00E176C2"/>
    <w:rsid w:val="00E215C3"/>
    <w:rsid w:val="00E222D2"/>
    <w:rsid w:val="00E2238D"/>
    <w:rsid w:val="00E227EA"/>
    <w:rsid w:val="00E23047"/>
    <w:rsid w:val="00E23569"/>
    <w:rsid w:val="00E237BA"/>
    <w:rsid w:val="00E25D5B"/>
    <w:rsid w:val="00E2711F"/>
    <w:rsid w:val="00E27439"/>
    <w:rsid w:val="00E27755"/>
    <w:rsid w:val="00E316EE"/>
    <w:rsid w:val="00E3250F"/>
    <w:rsid w:val="00E3291C"/>
    <w:rsid w:val="00E329FE"/>
    <w:rsid w:val="00E330ED"/>
    <w:rsid w:val="00E3322E"/>
    <w:rsid w:val="00E3337E"/>
    <w:rsid w:val="00E356F3"/>
    <w:rsid w:val="00E37952"/>
    <w:rsid w:val="00E37C8E"/>
    <w:rsid w:val="00E4055D"/>
    <w:rsid w:val="00E40996"/>
    <w:rsid w:val="00E418AE"/>
    <w:rsid w:val="00E41F9B"/>
    <w:rsid w:val="00E43C46"/>
    <w:rsid w:val="00E44175"/>
    <w:rsid w:val="00E44C35"/>
    <w:rsid w:val="00E45022"/>
    <w:rsid w:val="00E453F3"/>
    <w:rsid w:val="00E45638"/>
    <w:rsid w:val="00E4600B"/>
    <w:rsid w:val="00E46298"/>
    <w:rsid w:val="00E46B8A"/>
    <w:rsid w:val="00E4743E"/>
    <w:rsid w:val="00E50269"/>
    <w:rsid w:val="00E50A1F"/>
    <w:rsid w:val="00E517D4"/>
    <w:rsid w:val="00E51E27"/>
    <w:rsid w:val="00E529F0"/>
    <w:rsid w:val="00E52ADE"/>
    <w:rsid w:val="00E530A3"/>
    <w:rsid w:val="00E53CEC"/>
    <w:rsid w:val="00E5506F"/>
    <w:rsid w:val="00E5597C"/>
    <w:rsid w:val="00E55AE0"/>
    <w:rsid w:val="00E560AC"/>
    <w:rsid w:val="00E561CE"/>
    <w:rsid w:val="00E5628B"/>
    <w:rsid w:val="00E5723D"/>
    <w:rsid w:val="00E57431"/>
    <w:rsid w:val="00E57F91"/>
    <w:rsid w:val="00E57F97"/>
    <w:rsid w:val="00E602E2"/>
    <w:rsid w:val="00E61086"/>
    <w:rsid w:val="00E62956"/>
    <w:rsid w:val="00E62EA4"/>
    <w:rsid w:val="00E62FC9"/>
    <w:rsid w:val="00E653A0"/>
    <w:rsid w:val="00E6654D"/>
    <w:rsid w:val="00E665BE"/>
    <w:rsid w:val="00E66711"/>
    <w:rsid w:val="00E675AF"/>
    <w:rsid w:val="00E676DD"/>
    <w:rsid w:val="00E678FC"/>
    <w:rsid w:val="00E67B7F"/>
    <w:rsid w:val="00E7072B"/>
    <w:rsid w:val="00E716AC"/>
    <w:rsid w:val="00E729AE"/>
    <w:rsid w:val="00E72A37"/>
    <w:rsid w:val="00E72B04"/>
    <w:rsid w:val="00E72B6F"/>
    <w:rsid w:val="00E72E66"/>
    <w:rsid w:val="00E73042"/>
    <w:rsid w:val="00E7308D"/>
    <w:rsid w:val="00E73105"/>
    <w:rsid w:val="00E74AB6"/>
    <w:rsid w:val="00E75A47"/>
    <w:rsid w:val="00E75D02"/>
    <w:rsid w:val="00E76145"/>
    <w:rsid w:val="00E775B1"/>
    <w:rsid w:val="00E77C17"/>
    <w:rsid w:val="00E809E2"/>
    <w:rsid w:val="00E81167"/>
    <w:rsid w:val="00E81216"/>
    <w:rsid w:val="00E816D1"/>
    <w:rsid w:val="00E825AB"/>
    <w:rsid w:val="00E82795"/>
    <w:rsid w:val="00E82B7E"/>
    <w:rsid w:val="00E8340E"/>
    <w:rsid w:val="00E83883"/>
    <w:rsid w:val="00E83E38"/>
    <w:rsid w:val="00E8441F"/>
    <w:rsid w:val="00E84B17"/>
    <w:rsid w:val="00E854D9"/>
    <w:rsid w:val="00E855C0"/>
    <w:rsid w:val="00E86BFE"/>
    <w:rsid w:val="00E87519"/>
    <w:rsid w:val="00E87C61"/>
    <w:rsid w:val="00E90D5D"/>
    <w:rsid w:val="00E9163F"/>
    <w:rsid w:val="00E92354"/>
    <w:rsid w:val="00E93C2F"/>
    <w:rsid w:val="00E93E70"/>
    <w:rsid w:val="00E9461F"/>
    <w:rsid w:val="00E94E81"/>
    <w:rsid w:val="00E96890"/>
    <w:rsid w:val="00E96D65"/>
    <w:rsid w:val="00E9756C"/>
    <w:rsid w:val="00E97DA4"/>
    <w:rsid w:val="00EA057B"/>
    <w:rsid w:val="00EA2435"/>
    <w:rsid w:val="00EA2C50"/>
    <w:rsid w:val="00EA2CD1"/>
    <w:rsid w:val="00EA31DD"/>
    <w:rsid w:val="00EA35F0"/>
    <w:rsid w:val="00EA4CF1"/>
    <w:rsid w:val="00EA6012"/>
    <w:rsid w:val="00EA6A0B"/>
    <w:rsid w:val="00EA6C18"/>
    <w:rsid w:val="00EA7077"/>
    <w:rsid w:val="00EB1084"/>
    <w:rsid w:val="00EB1418"/>
    <w:rsid w:val="00EB2E5B"/>
    <w:rsid w:val="00EB3121"/>
    <w:rsid w:val="00EB3B0F"/>
    <w:rsid w:val="00EB3B6A"/>
    <w:rsid w:val="00EB3C28"/>
    <w:rsid w:val="00EB4A86"/>
    <w:rsid w:val="00EB609E"/>
    <w:rsid w:val="00EB6927"/>
    <w:rsid w:val="00EB6F08"/>
    <w:rsid w:val="00EB7393"/>
    <w:rsid w:val="00EC0A0E"/>
    <w:rsid w:val="00EC186E"/>
    <w:rsid w:val="00EC1E4D"/>
    <w:rsid w:val="00EC1EA9"/>
    <w:rsid w:val="00EC2F78"/>
    <w:rsid w:val="00EC3F1E"/>
    <w:rsid w:val="00EC42D3"/>
    <w:rsid w:val="00EC4753"/>
    <w:rsid w:val="00EC47CD"/>
    <w:rsid w:val="00EC47D5"/>
    <w:rsid w:val="00EC4A17"/>
    <w:rsid w:val="00EC608C"/>
    <w:rsid w:val="00EC6BE7"/>
    <w:rsid w:val="00EC777B"/>
    <w:rsid w:val="00ED0016"/>
    <w:rsid w:val="00ED01F0"/>
    <w:rsid w:val="00ED029D"/>
    <w:rsid w:val="00ED0F62"/>
    <w:rsid w:val="00ED27D3"/>
    <w:rsid w:val="00ED2B88"/>
    <w:rsid w:val="00ED2D7C"/>
    <w:rsid w:val="00ED4274"/>
    <w:rsid w:val="00ED4610"/>
    <w:rsid w:val="00ED4835"/>
    <w:rsid w:val="00ED5C9D"/>
    <w:rsid w:val="00ED6300"/>
    <w:rsid w:val="00ED6C20"/>
    <w:rsid w:val="00ED783E"/>
    <w:rsid w:val="00ED7951"/>
    <w:rsid w:val="00EE14DB"/>
    <w:rsid w:val="00EE233C"/>
    <w:rsid w:val="00EE2D5C"/>
    <w:rsid w:val="00EE2E17"/>
    <w:rsid w:val="00EE2F47"/>
    <w:rsid w:val="00EE3280"/>
    <w:rsid w:val="00EE3853"/>
    <w:rsid w:val="00EE3EFB"/>
    <w:rsid w:val="00EE42FC"/>
    <w:rsid w:val="00EE461E"/>
    <w:rsid w:val="00EE4936"/>
    <w:rsid w:val="00EE4D2A"/>
    <w:rsid w:val="00EE4E0F"/>
    <w:rsid w:val="00EE5051"/>
    <w:rsid w:val="00EE51BF"/>
    <w:rsid w:val="00EE5904"/>
    <w:rsid w:val="00EE5D55"/>
    <w:rsid w:val="00EE6DC3"/>
    <w:rsid w:val="00EF05C1"/>
    <w:rsid w:val="00EF0F7F"/>
    <w:rsid w:val="00EF1241"/>
    <w:rsid w:val="00EF13C6"/>
    <w:rsid w:val="00EF2E5A"/>
    <w:rsid w:val="00EF3DF3"/>
    <w:rsid w:val="00EF4073"/>
    <w:rsid w:val="00EF4083"/>
    <w:rsid w:val="00EF42B9"/>
    <w:rsid w:val="00EF4971"/>
    <w:rsid w:val="00EF5629"/>
    <w:rsid w:val="00EF5A5A"/>
    <w:rsid w:val="00EF69A7"/>
    <w:rsid w:val="00EF7A68"/>
    <w:rsid w:val="00F0044D"/>
    <w:rsid w:val="00F00B5E"/>
    <w:rsid w:val="00F0120C"/>
    <w:rsid w:val="00F012DD"/>
    <w:rsid w:val="00F016D3"/>
    <w:rsid w:val="00F023AA"/>
    <w:rsid w:val="00F02BA7"/>
    <w:rsid w:val="00F030A7"/>
    <w:rsid w:val="00F03EC6"/>
    <w:rsid w:val="00F03FAC"/>
    <w:rsid w:val="00F04652"/>
    <w:rsid w:val="00F05741"/>
    <w:rsid w:val="00F05AB3"/>
    <w:rsid w:val="00F05E1E"/>
    <w:rsid w:val="00F06253"/>
    <w:rsid w:val="00F064D6"/>
    <w:rsid w:val="00F06537"/>
    <w:rsid w:val="00F066F1"/>
    <w:rsid w:val="00F06F80"/>
    <w:rsid w:val="00F0740A"/>
    <w:rsid w:val="00F0757E"/>
    <w:rsid w:val="00F075E3"/>
    <w:rsid w:val="00F12545"/>
    <w:rsid w:val="00F12B0C"/>
    <w:rsid w:val="00F12E71"/>
    <w:rsid w:val="00F15A6A"/>
    <w:rsid w:val="00F15DA1"/>
    <w:rsid w:val="00F16824"/>
    <w:rsid w:val="00F1724B"/>
    <w:rsid w:val="00F17A15"/>
    <w:rsid w:val="00F20784"/>
    <w:rsid w:val="00F20BA7"/>
    <w:rsid w:val="00F20D83"/>
    <w:rsid w:val="00F214E3"/>
    <w:rsid w:val="00F21BD3"/>
    <w:rsid w:val="00F21FAC"/>
    <w:rsid w:val="00F22177"/>
    <w:rsid w:val="00F223C8"/>
    <w:rsid w:val="00F2286F"/>
    <w:rsid w:val="00F22B38"/>
    <w:rsid w:val="00F23080"/>
    <w:rsid w:val="00F23C28"/>
    <w:rsid w:val="00F23E12"/>
    <w:rsid w:val="00F25CED"/>
    <w:rsid w:val="00F25EDE"/>
    <w:rsid w:val="00F26C46"/>
    <w:rsid w:val="00F27A34"/>
    <w:rsid w:val="00F27D49"/>
    <w:rsid w:val="00F30084"/>
    <w:rsid w:val="00F30A27"/>
    <w:rsid w:val="00F311D0"/>
    <w:rsid w:val="00F316CF"/>
    <w:rsid w:val="00F31804"/>
    <w:rsid w:val="00F318E1"/>
    <w:rsid w:val="00F31AD0"/>
    <w:rsid w:val="00F328B1"/>
    <w:rsid w:val="00F32BBE"/>
    <w:rsid w:val="00F32E75"/>
    <w:rsid w:val="00F33206"/>
    <w:rsid w:val="00F335B7"/>
    <w:rsid w:val="00F33624"/>
    <w:rsid w:val="00F33F8F"/>
    <w:rsid w:val="00F35299"/>
    <w:rsid w:val="00F357FE"/>
    <w:rsid w:val="00F35B45"/>
    <w:rsid w:val="00F360A5"/>
    <w:rsid w:val="00F36D88"/>
    <w:rsid w:val="00F36DB6"/>
    <w:rsid w:val="00F37906"/>
    <w:rsid w:val="00F37BF5"/>
    <w:rsid w:val="00F37D70"/>
    <w:rsid w:val="00F40D4A"/>
    <w:rsid w:val="00F429B0"/>
    <w:rsid w:val="00F42C7C"/>
    <w:rsid w:val="00F43058"/>
    <w:rsid w:val="00F4479E"/>
    <w:rsid w:val="00F44AF7"/>
    <w:rsid w:val="00F44DF3"/>
    <w:rsid w:val="00F45894"/>
    <w:rsid w:val="00F45F31"/>
    <w:rsid w:val="00F45FB5"/>
    <w:rsid w:val="00F46072"/>
    <w:rsid w:val="00F4625C"/>
    <w:rsid w:val="00F463E7"/>
    <w:rsid w:val="00F46CF0"/>
    <w:rsid w:val="00F474B5"/>
    <w:rsid w:val="00F4793A"/>
    <w:rsid w:val="00F47B4D"/>
    <w:rsid w:val="00F51E8E"/>
    <w:rsid w:val="00F51F25"/>
    <w:rsid w:val="00F5216B"/>
    <w:rsid w:val="00F52362"/>
    <w:rsid w:val="00F529B6"/>
    <w:rsid w:val="00F52D9C"/>
    <w:rsid w:val="00F54041"/>
    <w:rsid w:val="00F54059"/>
    <w:rsid w:val="00F5425E"/>
    <w:rsid w:val="00F5466D"/>
    <w:rsid w:val="00F54E6A"/>
    <w:rsid w:val="00F5552B"/>
    <w:rsid w:val="00F5574C"/>
    <w:rsid w:val="00F562FB"/>
    <w:rsid w:val="00F577DF"/>
    <w:rsid w:val="00F60EE6"/>
    <w:rsid w:val="00F60F43"/>
    <w:rsid w:val="00F610EA"/>
    <w:rsid w:val="00F61A40"/>
    <w:rsid w:val="00F6219B"/>
    <w:rsid w:val="00F625A8"/>
    <w:rsid w:val="00F62ABC"/>
    <w:rsid w:val="00F62C14"/>
    <w:rsid w:val="00F649D3"/>
    <w:rsid w:val="00F65143"/>
    <w:rsid w:val="00F65BA0"/>
    <w:rsid w:val="00F6626B"/>
    <w:rsid w:val="00F666F4"/>
    <w:rsid w:val="00F6738D"/>
    <w:rsid w:val="00F67847"/>
    <w:rsid w:val="00F70373"/>
    <w:rsid w:val="00F705D7"/>
    <w:rsid w:val="00F70995"/>
    <w:rsid w:val="00F70D12"/>
    <w:rsid w:val="00F7331F"/>
    <w:rsid w:val="00F733AD"/>
    <w:rsid w:val="00F74E9C"/>
    <w:rsid w:val="00F7528B"/>
    <w:rsid w:val="00F753C6"/>
    <w:rsid w:val="00F754E7"/>
    <w:rsid w:val="00F75EC0"/>
    <w:rsid w:val="00F76445"/>
    <w:rsid w:val="00F7663A"/>
    <w:rsid w:val="00F76C46"/>
    <w:rsid w:val="00F76CB2"/>
    <w:rsid w:val="00F776BE"/>
    <w:rsid w:val="00F7793A"/>
    <w:rsid w:val="00F77946"/>
    <w:rsid w:val="00F77F30"/>
    <w:rsid w:val="00F80523"/>
    <w:rsid w:val="00F805FA"/>
    <w:rsid w:val="00F8208A"/>
    <w:rsid w:val="00F82556"/>
    <w:rsid w:val="00F82C27"/>
    <w:rsid w:val="00F837D9"/>
    <w:rsid w:val="00F83DEA"/>
    <w:rsid w:val="00F8421B"/>
    <w:rsid w:val="00F87A14"/>
    <w:rsid w:val="00F90B82"/>
    <w:rsid w:val="00F91D3E"/>
    <w:rsid w:val="00F92198"/>
    <w:rsid w:val="00F925DE"/>
    <w:rsid w:val="00F92BEE"/>
    <w:rsid w:val="00F93121"/>
    <w:rsid w:val="00F932A1"/>
    <w:rsid w:val="00F93416"/>
    <w:rsid w:val="00F93470"/>
    <w:rsid w:val="00F937FA"/>
    <w:rsid w:val="00F93CC0"/>
    <w:rsid w:val="00F93CFC"/>
    <w:rsid w:val="00F94855"/>
    <w:rsid w:val="00F948B7"/>
    <w:rsid w:val="00F96641"/>
    <w:rsid w:val="00FA0076"/>
    <w:rsid w:val="00FA0C8B"/>
    <w:rsid w:val="00FA0FFA"/>
    <w:rsid w:val="00FA13EE"/>
    <w:rsid w:val="00FA183F"/>
    <w:rsid w:val="00FA223A"/>
    <w:rsid w:val="00FA2ED5"/>
    <w:rsid w:val="00FA303D"/>
    <w:rsid w:val="00FA30A1"/>
    <w:rsid w:val="00FA4511"/>
    <w:rsid w:val="00FA4F89"/>
    <w:rsid w:val="00FA5535"/>
    <w:rsid w:val="00FA5E76"/>
    <w:rsid w:val="00FA77C7"/>
    <w:rsid w:val="00FA7AF9"/>
    <w:rsid w:val="00FB01F9"/>
    <w:rsid w:val="00FB1075"/>
    <w:rsid w:val="00FB152E"/>
    <w:rsid w:val="00FB2A3B"/>
    <w:rsid w:val="00FB4ADE"/>
    <w:rsid w:val="00FB7A44"/>
    <w:rsid w:val="00FC0076"/>
    <w:rsid w:val="00FC15A0"/>
    <w:rsid w:val="00FC1726"/>
    <w:rsid w:val="00FC1B05"/>
    <w:rsid w:val="00FC25AC"/>
    <w:rsid w:val="00FC3033"/>
    <w:rsid w:val="00FC3220"/>
    <w:rsid w:val="00FC3662"/>
    <w:rsid w:val="00FC3912"/>
    <w:rsid w:val="00FC4DC7"/>
    <w:rsid w:val="00FC509E"/>
    <w:rsid w:val="00FC5BF9"/>
    <w:rsid w:val="00FC77C1"/>
    <w:rsid w:val="00FC7BD2"/>
    <w:rsid w:val="00FD08CD"/>
    <w:rsid w:val="00FD1696"/>
    <w:rsid w:val="00FD172B"/>
    <w:rsid w:val="00FD1B73"/>
    <w:rsid w:val="00FD2858"/>
    <w:rsid w:val="00FD3006"/>
    <w:rsid w:val="00FD3321"/>
    <w:rsid w:val="00FD5DEF"/>
    <w:rsid w:val="00FD5E23"/>
    <w:rsid w:val="00FE0528"/>
    <w:rsid w:val="00FE116F"/>
    <w:rsid w:val="00FE1379"/>
    <w:rsid w:val="00FE19E9"/>
    <w:rsid w:val="00FE1AAE"/>
    <w:rsid w:val="00FE23EE"/>
    <w:rsid w:val="00FE49C6"/>
    <w:rsid w:val="00FE59AA"/>
    <w:rsid w:val="00FE5CC6"/>
    <w:rsid w:val="00FE6E75"/>
    <w:rsid w:val="00FE73CE"/>
    <w:rsid w:val="00FE7BBB"/>
    <w:rsid w:val="00FF1723"/>
    <w:rsid w:val="00FF218E"/>
    <w:rsid w:val="00FF2315"/>
    <w:rsid w:val="00FF37B5"/>
    <w:rsid w:val="00FF4029"/>
    <w:rsid w:val="00FF4956"/>
    <w:rsid w:val="00FF66C7"/>
    <w:rsid w:val="00FF7053"/>
    <w:rsid w:val="00FF71D1"/>
    <w:rsid w:val="00FF78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v:fill color="white" on="f"/>
    </o:shapedefaults>
    <o:shapelayout v:ext="edit">
      <o:idmap v:ext="edit" data="2"/>
    </o:shapelayout>
  </w:shapeDefaults>
  <w:decimalSymbol w:val="."/>
  <w:listSeparator w:val=";"/>
  <w14:docId w14:val="667B44E2"/>
  <w15:chartTrackingRefBased/>
  <w15:docId w15:val="{A67A7034-2AE3-465F-A69D-309C46D3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A93"/>
    <w:pPr>
      <w:spacing w:after="200" w:line="276" w:lineRule="auto"/>
    </w:pPr>
    <w:rPr>
      <w:sz w:val="22"/>
      <w:szCs w:val="22"/>
      <w:lang w:val="es-ES" w:eastAsia="en-US"/>
    </w:rPr>
  </w:style>
  <w:style w:type="paragraph" w:styleId="Ttulo3">
    <w:name w:val="heading 3"/>
    <w:basedOn w:val="Normal"/>
    <w:link w:val="Ttulo3Car"/>
    <w:uiPriority w:val="9"/>
    <w:qFormat/>
    <w:rsid w:val="009423F0"/>
    <w:pPr>
      <w:spacing w:before="100" w:beforeAutospacing="1" w:after="100" w:afterAutospacing="1" w:line="240" w:lineRule="auto"/>
      <w:outlineLvl w:val="2"/>
    </w:pPr>
    <w:rPr>
      <w:rFonts w:ascii="Times New Roman" w:eastAsia="Times New Roman" w:hAnsi="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02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2D7"/>
  </w:style>
  <w:style w:type="paragraph" w:styleId="Piedepgina">
    <w:name w:val="footer"/>
    <w:basedOn w:val="Normal"/>
    <w:link w:val="PiedepginaCar"/>
    <w:uiPriority w:val="99"/>
    <w:unhideWhenUsed/>
    <w:rsid w:val="004702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2D7"/>
  </w:style>
  <w:style w:type="paragraph" w:styleId="Textodeglobo">
    <w:name w:val="Balloon Text"/>
    <w:basedOn w:val="Normal"/>
    <w:link w:val="TextodegloboCar"/>
    <w:uiPriority w:val="99"/>
    <w:semiHidden/>
    <w:unhideWhenUsed/>
    <w:rsid w:val="004702D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702D7"/>
    <w:rPr>
      <w:rFonts w:ascii="Tahoma" w:hAnsi="Tahoma" w:cs="Tahoma"/>
      <w:sz w:val="16"/>
      <w:szCs w:val="16"/>
    </w:rPr>
  </w:style>
  <w:style w:type="paragraph" w:styleId="Prrafodelista">
    <w:name w:val="List Paragraph"/>
    <w:basedOn w:val="Normal"/>
    <w:uiPriority w:val="34"/>
    <w:qFormat/>
    <w:rsid w:val="00F5466D"/>
    <w:pPr>
      <w:ind w:left="708"/>
    </w:pPr>
  </w:style>
  <w:style w:type="table" w:styleId="Tablaconcuadrcula">
    <w:name w:val="Table Grid"/>
    <w:basedOn w:val="Tablanormal"/>
    <w:rsid w:val="009D12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pgrafe">
    <w:name w:val="Epígrafe"/>
    <w:basedOn w:val="Normal"/>
    <w:next w:val="Normal"/>
    <w:uiPriority w:val="35"/>
    <w:semiHidden/>
    <w:unhideWhenUsed/>
    <w:qFormat/>
    <w:rsid w:val="009D129A"/>
    <w:rPr>
      <w:b/>
      <w:bCs/>
      <w:sz w:val="20"/>
      <w:szCs w:val="20"/>
    </w:rPr>
  </w:style>
  <w:style w:type="paragraph" w:customStyle="1" w:styleId="Default">
    <w:name w:val="Default"/>
    <w:rsid w:val="00893625"/>
    <w:pPr>
      <w:autoSpaceDE w:val="0"/>
      <w:autoSpaceDN w:val="0"/>
      <w:adjustRightInd w:val="0"/>
    </w:pPr>
    <w:rPr>
      <w:rFonts w:ascii="Trebuchet MS" w:hAnsi="Trebuchet MS" w:cs="Trebuchet MS"/>
      <w:color w:val="000000"/>
      <w:sz w:val="24"/>
      <w:szCs w:val="24"/>
      <w:lang w:val="es-ES" w:eastAsia="es-ES"/>
    </w:rPr>
  </w:style>
  <w:style w:type="paragraph" w:styleId="NormalWeb">
    <w:name w:val="Normal (Web)"/>
    <w:basedOn w:val="Normal"/>
    <w:uiPriority w:val="99"/>
    <w:semiHidden/>
    <w:unhideWhenUsed/>
    <w:rsid w:val="00100E0B"/>
    <w:pPr>
      <w:spacing w:before="100" w:beforeAutospacing="1" w:after="100" w:afterAutospacing="1" w:line="240" w:lineRule="auto"/>
    </w:pPr>
    <w:rPr>
      <w:rFonts w:ascii="Times New Roman" w:eastAsia="Times New Roman" w:hAnsi="Times New Roman"/>
      <w:sz w:val="24"/>
      <w:szCs w:val="24"/>
      <w:lang w:eastAsia="es-ES"/>
    </w:rPr>
  </w:style>
  <w:style w:type="paragraph" w:styleId="Textoindependiente2">
    <w:name w:val="Body Text 2"/>
    <w:basedOn w:val="Normal"/>
    <w:link w:val="Textoindependiente2Car"/>
    <w:rsid w:val="00B3265A"/>
    <w:pPr>
      <w:spacing w:after="120" w:line="480" w:lineRule="auto"/>
    </w:pPr>
    <w:rPr>
      <w:rFonts w:ascii="Times New Roman" w:eastAsia="Times New Roman" w:hAnsi="Times New Roman"/>
      <w:sz w:val="24"/>
      <w:szCs w:val="24"/>
      <w:lang w:eastAsia="es-ES"/>
    </w:rPr>
  </w:style>
  <w:style w:type="character" w:customStyle="1" w:styleId="Textoindependiente2Car">
    <w:name w:val="Texto independiente 2 Car"/>
    <w:link w:val="Textoindependiente2"/>
    <w:rsid w:val="00B3265A"/>
    <w:rPr>
      <w:rFonts w:ascii="Times New Roman" w:eastAsia="Times New Roman" w:hAnsi="Times New Roman"/>
      <w:sz w:val="24"/>
      <w:szCs w:val="24"/>
    </w:rPr>
  </w:style>
  <w:style w:type="character" w:styleId="Hipervnculo">
    <w:name w:val="Hyperlink"/>
    <w:uiPriority w:val="99"/>
    <w:unhideWhenUsed/>
    <w:rsid w:val="007A3DF3"/>
    <w:rPr>
      <w:color w:val="0000FF"/>
      <w:u w:val="single"/>
    </w:rPr>
  </w:style>
  <w:style w:type="character" w:customStyle="1" w:styleId="Ttulo3Car">
    <w:name w:val="Título 3 Car"/>
    <w:link w:val="Ttulo3"/>
    <w:uiPriority w:val="9"/>
    <w:rsid w:val="009423F0"/>
    <w:rPr>
      <w:rFonts w:ascii="Times New Roman" w:eastAsia="Times New Roman" w:hAnsi="Times New Roman"/>
      <w:b/>
      <w:bCs/>
      <w:sz w:val="27"/>
      <w:szCs w:val="27"/>
    </w:rPr>
  </w:style>
  <w:style w:type="character" w:styleId="Mencinsinresolver">
    <w:name w:val="Unresolved Mention"/>
    <w:basedOn w:val="Fuentedeprrafopredeter"/>
    <w:uiPriority w:val="99"/>
    <w:semiHidden/>
    <w:unhideWhenUsed/>
    <w:rsid w:val="004E2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631">
      <w:bodyDiv w:val="1"/>
      <w:marLeft w:val="0"/>
      <w:marRight w:val="0"/>
      <w:marTop w:val="0"/>
      <w:marBottom w:val="0"/>
      <w:divBdr>
        <w:top w:val="none" w:sz="0" w:space="0" w:color="auto"/>
        <w:left w:val="none" w:sz="0" w:space="0" w:color="auto"/>
        <w:bottom w:val="none" w:sz="0" w:space="0" w:color="auto"/>
        <w:right w:val="none" w:sz="0" w:space="0" w:color="auto"/>
      </w:divBdr>
    </w:div>
    <w:div w:id="253056994">
      <w:bodyDiv w:val="1"/>
      <w:marLeft w:val="0"/>
      <w:marRight w:val="0"/>
      <w:marTop w:val="0"/>
      <w:marBottom w:val="0"/>
      <w:divBdr>
        <w:top w:val="none" w:sz="0" w:space="0" w:color="auto"/>
        <w:left w:val="none" w:sz="0" w:space="0" w:color="auto"/>
        <w:bottom w:val="none" w:sz="0" w:space="0" w:color="auto"/>
        <w:right w:val="none" w:sz="0" w:space="0" w:color="auto"/>
      </w:divBdr>
      <w:divsChild>
        <w:div w:id="18816896">
          <w:marLeft w:val="1008"/>
          <w:marRight w:val="0"/>
          <w:marTop w:val="115"/>
          <w:marBottom w:val="0"/>
          <w:divBdr>
            <w:top w:val="none" w:sz="0" w:space="0" w:color="auto"/>
            <w:left w:val="none" w:sz="0" w:space="0" w:color="auto"/>
            <w:bottom w:val="none" w:sz="0" w:space="0" w:color="auto"/>
            <w:right w:val="none" w:sz="0" w:space="0" w:color="auto"/>
          </w:divBdr>
        </w:div>
        <w:div w:id="323122318">
          <w:marLeft w:val="1008"/>
          <w:marRight w:val="0"/>
          <w:marTop w:val="115"/>
          <w:marBottom w:val="0"/>
          <w:divBdr>
            <w:top w:val="none" w:sz="0" w:space="0" w:color="auto"/>
            <w:left w:val="none" w:sz="0" w:space="0" w:color="auto"/>
            <w:bottom w:val="none" w:sz="0" w:space="0" w:color="auto"/>
            <w:right w:val="none" w:sz="0" w:space="0" w:color="auto"/>
          </w:divBdr>
        </w:div>
        <w:div w:id="1236277974">
          <w:marLeft w:val="1008"/>
          <w:marRight w:val="0"/>
          <w:marTop w:val="115"/>
          <w:marBottom w:val="0"/>
          <w:divBdr>
            <w:top w:val="none" w:sz="0" w:space="0" w:color="auto"/>
            <w:left w:val="none" w:sz="0" w:space="0" w:color="auto"/>
            <w:bottom w:val="none" w:sz="0" w:space="0" w:color="auto"/>
            <w:right w:val="none" w:sz="0" w:space="0" w:color="auto"/>
          </w:divBdr>
        </w:div>
      </w:divsChild>
    </w:div>
    <w:div w:id="285310409">
      <w:bodyDiv w:val="1"/>
      <w:marLeft w:val="0"/>
      <w:marRight w:val="0"/>
      <w:marTop w:val="0"/>
      <w:marBottom w:val="0"/>
      <w:divBdr>
        <w:top w:val="none" w:sz="0" w:space="0" w:color="auto"/>
        <w:left w:val="none" w:sz="0" w:space="0" w:color="auto"/>
        <w:bottom w:val="none" w:sz="0" w:space="0" w:color="auto"/>
        <w:right w:val="none" w:sz="0" w:space="0" w:color="auto"/>
      </w:divBdr>
    </w:div>
    <w:div w:id="366182022">
      <w:bodyDiv w:val="1"/>
      <w:marLeft w:val="0"/>
      <w:marRight w:val="0"/>
      <w:marTop w:val="0"/>
      <w:marBottom w:val="0"/>
      <w:divBdr>
        <w:top w:val="none" w:sz="0" w:space="0" w:color="auto"/>
        <w:left w:val="none" w:sz="0" w:space="0" w:color="auto"/>
        <w:bottom w:val="none" w:sz="0" w:space="0" w:color="auto"/>
        <w:right w:val="none" w:sz="0" w:space="0" w:color="auto"/>
      </w:divBdr>
      <w:divsChild>
        <w:div w:id="1641375698">
          <w:marLeft w:val="1426"/>
          <w:marRight w:val="0"/>
          <w:marTop w:val="125"/>
          <w:marBottom w:val="0"/>
          <w:divBdr>
            <w:top w:val="none" w:sz="0" w:space="0" w:color="auto"/>
            <w:left w:val="none" w:sz="0" w:space="0" w:color="auto"/>
            <w:bottom w:val="none" w:sz="0" w:space="0" w:color="auto"/>
            <w:right w:val="none" w:sz="0" w:space="0" w:color="auto"/>
          </w:divBdr>
        </w:div>
      </w:divsChild>
    </w:div>
    <w:div w:id="391734709">
      <w:bodyDiv w:val="1"/>
      <w:marLeft w:val="0"/>
      <w:marRight w:val="0"/>
      <w:marTop w:val="0"/>
      <w:marBottom w:val="0"/>
      <w:divBdr>
        <w:top w:val="none" w:sz="0" w:space="0" w:color="auto"/>
        <w:left w:val="none" w:sz="0" w:space="0" w:color="auto"/>
        <w:bottom w:val="none" w:sz="0" w:space="0" w:color="auto"/>
        <w:right w:val="none" w:sz="0" w:space="0" w:color="auto"/>
      </w:divBdr>
      <w:divsChild>
        <w:div w:id="936135447">
          <w:marLeft w:val="0"/>
          <w:marRight w:val="0"/>
          <w:marTop w:val="240"/>
          <w:marBottom w:val="0"/>
          <w:divBdr>
            <w:top w:val="none" w:sz="0" w:space="0" w:color="auto"/>
            <w:left w:val="none" w:sz="0" w:space="0" w:color="auto"/>
            <w:bottom w:val="none" w:sz="0" w:space="0" w:color="auto"/>
            <w:right w:val="none" w:sz="0" w:space="0" w:color="auto"/>
          </w:divBdr>
        </w:div>
        <w:div w:id="1028527036">
          <w:marLeft w:val="0"/>
          <w:marRight w:val="0"/>
          <w:marTop w:val="240"/>
          <w:marBottom w:val="0"/>
          <w:divBdr>
            <w:top w:val="none" w:sz="0" w:space="0" w:color="auto"/>
            <w:left w:val="none" w:sz="0" w:space="0" w:color="auto"/>
            <w:bottom w:val="none" w:sz="0" w:space="0" w:color="auto"/>
            <w:right w:val="none" w:sz="0" w:space="0" w:color="auto"/>
          </w:divBdr>
        </w:div>
        <w:div w:id="1614242858">
          <w:marLeft w:val="0"/>
          <w:marRight w:val="0"/>
          <w:marTop w:val="240"/>
          <w:marBottom w:val="0"/>
          <w:divBdr>
            <w:top w:val="none" w:sz="0" w:space="0" w:color="auto"/>
            <w:left w:val="none" w:sz="0" w:space="0" w:color="auto"/>
            <w:bottom w:val="none" w:sz="0" w:space="0" w:color="auto"/>
            <w:right w:val="none" w:sz="0" w:space="0" w:color="auto"/>
          </w:divBdr>
        </w:div>
      </w:divsChild>
    </w:div>
    <w:div w:id="399401070">
      <w:bodyDiv w:val="1"/>
      <w:marLeft w:val="0"/>
      <w:marRight w:val="0"/>
      <w:marTop w:val="0"/>
      <w:marBottom w:val="0"/>
      <w:divBdr>
        <w:top w:val="none" w:sz="0" w:space="0" w:color="auto"/>
        <w:left w:val="none" w:sz="0" w:space="0" w:color="auto"/>
        <w:bottom w:val="none" w:sz="0" w:space="0" w:color="auto"/>
        <w:right w:val="none" w:sz="0" w:space="0" w:color="auto"/>
      </w:divBdr>
    </w:div>
    <w:div w:id="404032945">
      <w:bodyDiv w:val="1"/>
      <w:marLeft w:val="0"/>
      <w:marRight w:val="0"/>
      <w:marTop w:val="0"/>
      <w:marBottom w:val="0"/>
      <w:divBdr>
        <w:top w:val="none" w:sz="0" w:space="0" w:color="auto"/>
        <w:left w:val="none" w:sz="0" w:space="0" w:color="auto"/>
        <w:bottom w:val="none" w:sz="0" w:space="0" w:color="auto"/>
        <w:right w:val="none" w:sz="0" w:space="0" w:color="auto"/>
      </w:divBdr>
      <w:divsChild>
        <w:div w:id="763769678">
          <w:marLeft w:val="0"/>
          <w:marRight w:val="0"/>
          <w:marTop w:val="240"/>
          <w:marBottom w:val="0"/>
          <w:divBdr>
            <w:top w:val="none" w:sz="0" w:space="0" w:color="auto"/>
            <w:left w:val="none" w:sz="0" w:space="0" w:color="auto"/>
            <w:bottom w:val="none" w:sz="0" w:space="0" w:color="auto"/>
            <w:right w:val="none" w:sz="0" w:space="0" w:color="auto"/>
          </w:divBdr>
        </w:div>
        <w:div w:id="899560088">
          <w:marLeft w:val="0"/>
          <w:marRight w:val="0"/>
          <w:marTop w:val="240"/>
          <w:marBottom w:val="0"/>
          <w:divBdr>
            <w:top w:val="none" w:sz="0" w:space="0" w:color="auto"/>
            <w:left w:val="none" w:sz="0" w:space="0" w:color="auto"/>
            <w:bottom w:val="none" w:sz="0" w:space="0" w:color="auto"/>
            <w:right w:val="none" w:sz="0" w:space="0" w:color="auto"/>
          </w:divBdr>
        </w:div>
        <w:div w:id="1544250346">
          <w:marLeft w:val="0"/>
          <w:marRight w:val="0"/>
          <w:marTop w:val="240"/>
          <w:marBottom w:val="0"/>
          <w:divBdr>
            <w:top w:val="none" w:sz="0" w:space="0" w:color="auto"/>
            <w:left w:val="none" w:sz="0" w:space="0" w:color="auto"/>
            <w:bottom w:val="none" w:sz="0" w:space="0" w:color="auto"/>
            <w:right w:val="none" w:sz="0" w:space="0" w:color="auto"/>
          </w:divBdr>
        </w:div>
      </w:divsChild>
    </w:div>
    <w:div w:id="478379959">
      <w:bodyDiv w:val="1"/>
      <w:marLeft w:val="0"/>
      <w:marRight w:val="0"/>
      <w:marTop w:val="0"/>
      <w:marBottom w:val="0"/>
      <w:divBdr>
        <w:top w:val="none" w:sz="0" w:space="0" w:color="auto"/>
        <w:left w:val="none" w:sz="0" w:space="0" w:color="auto"/>
        <w:bottom w:val="none" w:sz="0" w:space="0" w:color="auto"/>
        <w:right w:val="none" w:sz="0" w:space="0" w:color="auto"/>
      </w:divBdr>
      <w:divsChild>
        <w:div w:id="2126655949">
          <w:marLeft w:val="0"/>
          <w:marRight w:val="0"/>
          <w:marTop w:val="0"/>
          <w:marBottom w:val="0"/>
          <w:divBdr>
            <w:top w:val="none" w:sz="0" w:space="0" w:color="auto"/>
            <w:left w:val="none" w:sz="0" w:space="0" w:color="auto"/>
            <w:bottom w:val="none" w:sz="0" w:space="0" w:color="auto"/>
            <w:right w:val="none" w:sz="0" w:space="0" w:color="auto"/>
          </w:divBdr>
        </w:div>
      </w:divsChild>
    </w:div>
    <w:div w:id="483470739">
      <w:bodyDiv w:val="1"/>
      <w:marLeft w:val="0"/>
      <w:marRight w:val="0"/>
      <w:marTop w:val="0"/>
      <w:marBottom w:val="0"/>
      <w:divBdr>
        <w:top w:val="none" w:sz="0" w:space="0" w:color="auto"/>
        <w:left w:val="none" w:sz="0" w:space="0" w:color="auto"/>
        <w:bottom w:val="none" w:sz="0" w:space="0" w:color="auto"/>
        <w:right w:val="none" w:sz="0" w:space="0" w:color="auto"/>
      </w:divBdr>
    </w:div>
    <w:div w:id="629284908">
      <w:bodyDiv w:val="1"/>
      <w:marLeft w:val="0"/>
      <w:marRight w:val="0"/>
      <w:marTop w:val="0"/>
      <w:marBottom w:val="0"/>
      <w:divBdr>
        <w:top w:val="none" w:sz="0" w:space="0" w:color="auto"/>
        <w:left w:val="none" w:sz="0" w:space="0" w:color="auto"/>
        <w:bottom w:val="none" w:sz="0" w:space="0" w:color="auto"/>
        <w:right w:val="none" w:sz="0" w:space="0" w:color="auto"/>
      </w:divBdr>
      <w:divsChild>
        <w:div w:id="1473910069">
          <w:marLeft w:val="1426"/>
          <w:marRight w:val="0"/>
          <w:marTop w:val="125"/>
          <w:marBottom w:val="0"/>
          <w:divBdr>
            <w:top w:val="none" w:sz="0" w:space="0" w:color="auto"/>
            <w:left w:val="none" w:sz="0" w:space="0" w:color="auto"/>
            <w:bottom w:val="none" w:sz="0" w:space="0" w:color="auto"/>
            <w:right w:val="none" w:sz="0" w:space="0" w:color="auto"/>
          </w:divBdr>
        </w:div>
      </w:divsChild>
    </w:div>
    <w:div w:id="654920501">
      <w:bodyDiv w:val="1"/>
      <w:marLeft w:val="0"/>
      <w:marRight w:val="0"/>
      <w:marTop w:val="0"/>
      <w:marBottom w:val="0"/>
      <w:divBdr>
        <w:top w:val="none" w:sz="0" w:space="0" w:color="auto"/>
        <w:left w:val="none" w:sz="0" w:space="0" w:color="auto"/>
        <w:bottom w:val="none" w:sz="0" w:space="0" w:color="auto"/>
        <w:right w:val="none" w:sz="0" w:space="0" w:color="auto"/>
      </w:divBdr>
    </w:div>
    <w:div w:id="657000251">
      <w:bodyDiv w:val="1"/>
      <w:marLeft w:val="0"/>
      <w:marRight w:val="0"/>
      <w:marTop w:val="0"/>
      <w:marBottom w:val="0"/>
      <w:divBdr>
        <w:top w:val="none" w:sz="0" w:space="0" w:color="auto"/>
        <w:left w:val="none" w:sz="0" w:space="0" w:color="auto"/>
        <w:bottom w:val="none" w:sz="0" w:space="0" w:color="auto"/>
        <w:right w:val="none" w:sz="0" w:space="0" w:color="auto"/>
      </w:divBdr>
    </w:div>
    <w:div w:id="723333087">
      <w:bodyDiv w:val="1"/>
      <w:marLeft w:val="0"/>
      <w:marRight w:val="0"/>
      <w:marTop w:val="0"/>
      <w:marBottom w:val="0"/>
      <w:divBdr>
        <w:top w:val="none" w:sz="0" w:space="0" w:color="auto"/>
        <w:left w:val="none" w:sz="0" w:space="0" w:color="auto"/>
        <w:bottom w:val="none" w:sz="0" w:space="0" w:color="auto"/>
        <w:right w:val="none" w:sz="0" w:space="0" w:color="auto"/>
      </w:divBdr>
      <w:divsChild>
        <w:div w:id="1084886602">
          <w:marLeft w:val="734"/>
          <w:marRight w:val="0"/>
          <w:marTop w:val="144"/>
          <w:marBottom w:val="0"/>
          <w:divBdr>
            <w:top w:val="none" w:sz="0" w:space="0" w:color="auto"/>
            <w:left w:val="none" w:sz="0" w:space="0" w:color="auto"/>
            <w:bottom w:val="none" w:sz="0" w:space="0" w:color="auto"/>
            <w:right w:val="none" w:sz="0" w:space="0" w:color="auto"/>
          </w:divBdr>
        </w:div>
      </w:divsChild>
    </w:div>
    <w:div w:id="821239219">
      <w:bodyDiv w:val="1"/>
      <w:marLeft w:val="0"/>
      <w:marRight w:val="0"/>
      <w:marTop w:val="0"/>
      <w:marBottom w:val="0"/>
      <w:divBdr>
        <w:top w:val="none" w:sz="0" w:space="0" w:color="auto"/>
        <w:left w:val="none" w:sz="0" w:space="0" w:color="auto"/>
        <w:bottom w:val="none" w:sz="0" w:space="0" w:color="auto"/>
        <w:right w:val="none" w:sz="0" w:space="0" w:color="auto"/>
      </w:divBdr>
    </w:div>
    <w:div w:id="827789995">
      <w:bodyDiv w:val="1"/>
      <w:marLeft w:val="0"/>
      <w:marRight w:val="0"/>
      <w:marTop w:val="0"/>
      <w:marBottom w:val="0"/>
      <w:divBdr>
        <w:top w:val="none" w:sz="0" w:space="0" w:color="auto"/>
        <w:left w:val="none" w:sz="0" w:space="0" w:color="auto"/>
        <w:bottom w:val="none" w:sz="0" w:space="0" w:color="auto"/>
        <w:right w:val="none" w:sz="0" w:space="0" w:color="auto"/>
      </w:divBdr>
    </w:div>
    <w:div w:id="866598803">
      <w:bodyDiv w:val="1"/>
      <w:marLeft w:val="0"/>
      <w:marRight w:val="0"/>
      <w:marTop w:val="0"/>
      <w:marBottom w:val="0"/>
      <w:divBdr>
        <w:top w:val="none" w:sz="0" w:space="0" w:color="auto"/>
        <w:left w:val="none" w:sz="0" w:space="0" w:color="auto"/>
        <w:bottom w:val="none" w:sz="0" w:space="0" w:color="auto"/>
        <w:right w:val="none" w:sz="0" w:space="0" w:color="auto"/>
      </w:divBdr>
    </w:div>
    <w:div w:id="918560345">
      <w:bodyDiv w:val="1"/>
      <w:marLeft w:val="0"/>
      <w:marRight w:val="0"/>
      <w:marTop w:val="0"/>
      <w:marBottom w:val="0"/>
      <w:divBdr>
        <w:top w:val="none" w:sz="0" w:space="0" w:color="auto"/>
        <w:left w:val="none" w:sz="0" w:space="0" w:color="auto"/>
        <w:bottom w:val="none" w:sz="0" w:space="0" w:color="auto"/>
        <w:right w:val="none" w:sz="0" w:space="0" w:color="auto"/>
      </w:divBdr>
      <w:divsChild>
        <w:div w:id="1817338278">
          <w:marLeft w:val="0"/>
          <w:marRight w:val="0"/>
          <w:marTop w:val="0"/>
          <w:marBottom w:val="0"/>
          <w:divBdr>
            <w:top w:val="none" w:sz="0" w:space="0" w:color="auto"/>
            <w:left w:val="none" w:sz="0" w:space="0" w:color="auto"/>
            <w:bottom w:val="none" w:sz="0" w:space="0" w:color="auto"/>
            <w:right w:val="none" w:sz="0" w:space="0" w:color="auto"/>
          </w:divBdr>
          <w:divsChild>
            <w:div w:id="2059863330">
              <w:marLeft w:val="0"/>
              <w:marRight w:val="0"/>
              <w:marTop w:val="0"/>
              <w:marBottom w:val="0"/>
              <w:divBdr>
                <w:top w:val="none" w:sz="0" w:space="0" w:color="auto"/>
                <w:left w:val="none" w:sz="0" w:space="0" w:color="auto"/>
                <w:bottom w:val="none" w:sz="0" w:space="0" w:color="auto"/>
                <w:right w:val="none" w:sz="0" w:space="0" w:color="auto"/>
              </w:divBdr>
              <w:divsChild>
                <w:div w:id="98910753">
                  <w:marLeft w:val="0"/>
                  <w:marRight w:val="0"/>
                  <w:marTop w:val="0"/>
                  <w:marBottom w:val="0"/>
                  <w:divBdr>
                    <w:top w:val="none" w:sz="0" w:space="0" w:color="auto"/>
                    <w:left w:val="none" w:sz="0" w:space="0" w:color="auto"/>
                    <w:bottom w:val="none" w:sz="0" w:space="0" w:color="auto"/>
                    <w:right w:val="none" w:sz="0" w:space="0" w:color="auto"/>
                  </w:divBdr>
                  <w:divsChild>
                    <w:div w:id="2020037441">
                      <w:marLeft w:val="0"/>
                      <w:marRight w:val="0"/>
                      <w:marTop w:val="0"/>
                      <w:marBottom w:val="0"/>
                      <w:divBdr>
                        <w:top w:val="none" w:sz="0" w:space="0" w:color="auto"/>
                        <w:left w:val="none" w:sz="0" w:space="0" w:color="auto"/>
                        <w:bottom w:val="none" w:sz="0" w:space="0" w:color="auto"/>
                        <w:right w:val="none" w:sz="0" w:space="0" w:color="auto"/>
                      </w:divBdr>
                      <w:divsChild>
                        <w:div w:id="270665945">
                          <w:marLeft w:val="0"/>
                          <w:marRight w:val="0"/>
                          <w:marTop w:val="0"/>
                          <w:marBottom w:val="0"/>
                          <w:divBdr>
                            <w:top w:val="none" w:sz="0" w:space="0" w:color="auto"/>
                            <w:left w:val="none" w:sz="0" w:space="0" w:color="auto"/>
                            <w:bottom w:val="none" w:sz="0" w:space="0" w:color="auto"/>
                            <w:right w:val="none" w:sz="0" w:space="0" w:color="auto"/>
                          </w:divBdr>
                          <w:divsChild>
                            <w:div w:id="1377780471">
                              <w:marLeft w:val="0"/>
                              <w:marRight w:val="0"/>
                              <w:marTop w:val="0"/>
                              <w:marBottom w:val="0"/>
                              <w:divBdr>
                                <w:top w:val="none" w:sz="0" w:space="0" w:color="auto"/>
                                <w:left w:val="none" w:sz="0" w:space="0" w:color="auto"/>
                                <w:bottom w:val="none" w:sz="0" w:space="0" w:color="auto"/>
                                <w:right w:val="none" w:sz="0" w:space="0" w:color="auto"/>
                              </w:divBdr>
                              <w:divsChild>
                                <w:div w:id="1105493823">
                                  <w:marLeft w:val="0"/>
                                  <w:marRight w:val="0"/>
                                  <w:marTop w:val="0"/>
                                  <w:marBottom w:val="0"/>
                                  <w:divBdr>
                                    <w:top w:val="none" w:sz="0" w:space="0" w:color="auto"/>
                                    <w:left w:val="none" w:sz="0" w:space="0" w:color="auto"/>
                                    <w:bottom w:val="none" w:sz="0" w:space="0" w:color="auto"/>
                                    <w:right w:val="none" w:sz="0" w:space="0" w:color="auto"/>
                                  </w:divBdr>
                                  <w:divsChild>
                                    <w:div w:id="853618683">
                                      <w:marLeft w:val="0"/>
                                      <w:marRight w:val="0"/>
                                      <w:marTop w:val="0"/>
                                      <w:marBottom w:val="0"/>
                                      <w:divBdr>
                                        <w:top w:val="none" w:sz="0" w:space="0" w:color="auto"/>
                                        <w:left w:val="none" w:sz="0" w:space="0" w:color="auto"/>
                                        <w:bottom w:val="none" w:sz="0" w:space="0" w:color="auto"/>
                                        <w:right w:val="none" w:sz="0" w:space="0" w:color="auto"/>
                                      </w:divBdr>
                                      <w:divsChild>
                                        <w:div w:id="11017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957156">
      <w:bodyDiv w:val="1"/>
      <w:marLeft w:val="0"/>
      <w:marRight w:val="0"/>
      <w:marTop w:val="0"/>
      <w:marBottom w:val="0"/>
      <w:divBdr>
        <w:top w:val="none" w:sz="0" w:space="0" w:color="auto"/>
        <w:left w:val="none" w:sz="0" w:space="0" w:color="auto"/>
        <w:bottom w:val="none" w:sz="0" w:space="0" w:color="auto"/>
        <w:right w:val="none" w:sz="0" w:space="0" w:color="auto"/>
      </w:divBdr>
    </w:div>
    <w:div w:id="947858533">
      <w:bodyDiv w:val="1"/>
      <w:marLeft w:val="0"/>
      <w:marRight w:val="0"/>
      <w:marTop w:val="0"/>
      <w:marBottom w:val="0"/>
      <w:divBdr>
        <w:top w:val="none" w:sz="0" w:space="0" w:color="auto"/>
        <w:left w:val="none" w:sz="0" w:space="0" w:color="auto"/>
        <w:bottom w:val="none" w:sz="0" w:space="0" w:color="auto"/>
        <w:right w:val="none" w:sz="0" w:space="0" w:color="auto"/>
      </w:divBdr>
      <w:divsChild>
        <w:div w:id="194194792">
          <w:marLeft w:val="432"/>
          <w:marRight w:val="0"/>
          <w:marTop w:val="120"/>
          <w:marBottom w:val="0"/>
          <w:divBdr>
            <w:top w:val="none" w:sz="0" w:space="0" w:color="auto"/>
            <w:left w:val="none" w:sz="0" w:space="0" w:color="auto"/>
            <w:bottom w:val="none" w:sz="0" w:space="0" w:color="auto"/>
            <w:right w:val="none" w:sz="0" w:space="0" w:color="auto"/>
          </w:divBdr>
        </w:div>
        <w:div w:id="301010669">
          <w:marLeft w:val="432"/>
          <w:marRight w:val="0"/>
          <w:marTop w:val="120"/>
          <w:marBottom w:val="0"/>
          <w:divBdr>
            <w:top w:val="none" w:sz="0" w:space="0" w:color="auto"/>
            <w:left w:val="none" w:sz="0" w:space="0" w:color="auto"/>
            <w:bottom w:val="none" w:sz="0" w:space="0" w:color="auto"/>
            <w:right w:val="none" w:sz="0" w:space="0" w:color="auto"/>
          </w:divBdr>
        </w:div>
      </w:divsChild>
    </w:div>
    <w:div w:id="1045642606">
      <w:bodyDiv w:val="1"/>
      <w:marLeft w:val="0"/>
      <w:marRight w:val="0"/>
      <w:marTop w:val="0"/>
      <w:marBottom w:val="0"/>
      <w:divBdr>
        <w:top w:val="none" w:sz="0" w:space="0" w:color="auto"/>
        <w:left w:val="none" w:sz="0" w:space="0" w:color="auto"/>
        <w:bottom w:val="none" w:sz="0" w:space="0" w:color="auto"/>
        <w:right w:val="none" w:sz="0" w:space="0" w:color="auto"/>
      </w:divBdr>
      <w:divsChild>
        <w:div w:id="833183252">
          <w:marLeft w:val="432"/>
          <w:marRight w:val="0"/>
          <w:marTop w:val="120"/>
          <w:marBottom w:val="0"/>
          <w:divBdr>
            <w:top w:val="none" w:sz="0" w:space="0" w:color="auto"/>
            <w:left w:val="none" w:sz="0" w:space="0" w:color="auto"/>
            <w:bottom w:val="none" w:sz="0" w:space="0" w:color="auto"/>
            <w:right w:val="none" w:sz="0" w:space="0" w:color="auto"/>
          </w:divBdr>
        </w:div>
      </w:divsChild>
    </w:div>
    <w:div w:id="1085802380">
      <w:bodyDiv w:val="1"/>
      <w:marLeft w:val="0"/>
      <w:marRight w:val="0"/>
      <w:marTop w:val="0"/>
      <w:marBottom w:val="0"/>
      <w:divBdr>
        <w:top w:val="none" w:sz="0" w:space="0" w:color="auto"/>
        <w:left w:val="none" w:sz="0" w:space="0" w:color="auto"/>
        <w:bottom w:val="none" w:sz="0" w:space="0" w:color="auto"/>
        <w:right w:val="none" w:sz="0" w:space="0" w:color="auto"/>
      </w:divBdr>
      <w:divsChild>
        <w:div w:id="26564870">
          <w:marLeft w:val="547"/>
          <w:marRight w:val="0"/>
          <w:marTop w:val="77"/>
          <w:marBottom w:val="0"/>
          <w:divBdr>
            <w:top w:val="none" w:sz="0" w:space="0" w:color="auto"/>
            <w:left w:val="none" w:sz="0" w:space="0" w:color="auto"/>
            <w:bottom w:val="none" w:sz="0" w:space="0" w:color="auto"/>
            <w:right w:val="none" w:sz="0" w:space="0" w:color="auto"/>
          </w:divBdr>
        </w:div>
        <w:div w:id="477652961">
          <w:marLeft w:val="547"/>
          <w:marRight w:val="0"/>
          <w:marTop w:val="77"/>
          <w:marBottom w:val="0"/>
          <w:divBdr>
            <w:top w:val="none" w:sz="0" w:space="0" w:color="auto"/>
            <w:left w:val="none" w:sz="0" w:space="0" w:color="auto"/>
            <w:bottom w:val="none" w:sz="0" w:space="0" w:color="auto"/>
            <w:right w:val="none" w:sz="0" w:space="0" w:color="auto"/>
          </w:divBdr>
        </w:div>
        <w:div w:id="1130979573">
          <w:marLeft w:val="547"/>
          <w:marRight w:val="0"/>
          <w:marTop w:val="77"/>
          <w:marBottom w:val="0"/>
          <w:divBdr>
            <w:top w:val="none" w:sz="0" w:space="0" w:color="auto"/>
            <w:left w:val="none" w:sz="0" w:space="0" w:color="auto"/>
            <w:bottom w:val="none" w:sz="0" w:space="0" w:color="auto"/>
            <w:right w:val="none" w:sz="0" w:space="0" w:color="auto"/>
          </w:divBdr>
        </w:div>
        <w:div w:id="1317876907">
          <w:marLeft w:val="547"/>
          <w:marRight w:val="0"/>
          <w:marTop w:val="77"/>
          <w:marBottom w:val="0"/>
          <w:divBdr>
            <w:top w:val="none" w:sz="0" w:space="0" w:color="auto"/>
            <w:left w:val="none" w:sz="0" w:space="0" w:color="auto"/>
            <w:bottom w:val="none" w:sz="0" w:space="0" w:color="auto"/>
            <w:right w:val="none" w:sz="0" w:space="0" w:color="auto"/>
          </w:divBdr>
        </w:div>
        <w:div w:id="1782919026">
          <w:marLeft w:val="547"/>
          <w:marRight w:val="0"/>
          <w:marTop w:val="77"/>
          <w:marBottom w:val="0"/>
          <w:divBdr>
            <w:top w:val="none" w:sz="0" w:space="0" w:color="auto"/>
            <w:left w:val="none" w:sz="0" w:space="0" w:color="auto"/>
            <w:bottom w:val="none" w:sz="0" w:space="0" w:color="auto"/>
            <w:right w:val="none" w:sz="0" w:space="0" w:color="auto"/>
          </w:divBdr>
        </w:div>
        <w:div w:id="1827283546">
          <w:marLeft w:val="547"/>
          <w:marRight w:val="0"/>
          <w:marTop w:val="77"/>
          <w:marBottom w:val="0"/>
          <w:divBdr>
            <w:top w:val="none" w:sz="0" w:space="0" w:color="auto"/>
            <w:left w:val="none" w:sz="0" w:space="0" w:color="auto"/>
            <w:bottom w:val="none" w:sz="0" w:space="0" w:color="auto"/>
            <w:right w:val="none" w:sz="0" w:space="0" w:color="auto"/>
          </w:divBdr>
        </w:div>
      </w:divsChild>
    </w:div>
    <w:div w:id="1206681524">
      <w:bodyDiv w:val="1"/>
      <w:marLeft w:val="0"/>
      <w:marRight w:val="0"/>
      <w:marTop w:val="0"/>
      <w:marBottom w:val="0"/>
      <w:divBdr>
        <w:top w:val="none" w:sz="0" w:space="0" w:color="auto"/>
        <w:left w:val="none" w:sz="0" w:space="0" w:color="auto"/>
        <w:bottom w:val="none" w:sz="0" w:space="0" w:color="auto"/>
        <w:right w:val="none" w:sz="0" w:space="0" w:color="auto"/>
      </w:divBdr>
    </w:div>
    <w:div w:id="1263612650">
      <w:bodyDiv w:val="1"/>
      <w:marLeft w:val="0"/>
      <w:marRight w:val="0"/>
      <w:marTop w:val="0"/>
      <w:marBottom w:val="0"/>
      <w:divBdr>
        <w:top w:val="none" w:sz="0" w:space="0" w:color="auto"/>
        <w:left w:val="none" w:sz="0" w:space="0" w:color="auto"/>
        <w:bottom w:val="none" w:sz="0" w:space="0" w:color="auto"/>
        <w:right w:val="none" w:sz="0" w:space="0" w:color="auto"/>
      </w:divBdr>
    </w:div>
    <w:div w:id="1294017053">
      <w:bodyDiv w:val="1"/>
      <w:marLeft w:val="0"/>
      <w:marRight w:val="0"/>
      <w:marTop w:val="0"/>
      <w:marBottom w:val="0"/>
      <w:divBdr>
        <w:top w:val="none" w:sz="0" w:space="0" w:color="auto"/>
        <w:left w:val="none" w:sz="0" w:space="0" w:color="auto"/>
        <w:bottom w:val="none" w:sz="0" w:space="0" w:color="auto"/>
        <w:right w:val="none" w:sz="0" w:space="0" w:color="auto"/>
      </w:divBdr>
      <w:divsChild>
        <w:div w:id="988362791">
          <w:marLeft w:val="432"/>
          <w:marRight w:val="0"/>
          <w:marTop w:val="125"/>
          <w:marBottom w:val="0"/>
          <w:divBdr>
            <w:top w:val="none" w:sz="0" w:space="0" w:color="auto"/>
            <w:left w:val="none" w:sz="0" w:space="0" w:color="auto"/>
            <w:bottom w:val="none" w:sz="0" w:space="0" w:color="auto"/>
            <w:right w:val="none" w:sz="0" w:space="0" w:color="auto"/>
          </w:divBdr>
        </w:div>
        <w:div w:id="1175270155">
          <w:marLeft w:val="432"/>
          <w:marRight w:val="0"/>
          <w:marTop w:val="125"/>
          <w:marBottom w:val="0"/>
          <w:divBdr>
            <w:top w:val="none" w:sz="0" w:space="0" w:color="auto"/>
            <w:left w:val="none" w:sz="0" w:space="0" w:color="auto"/>
            <w:bottom w:val="none" w:sz="0" w:space="0" w:color="auto"/>
            <w:right w:val="none" w:sz="0" w:space="0" w:color="auto"/>
          </w:divBdr>
        </w:div>
      </w:divsChild>
    </w:div>
    <w:div w:id="1302467820">
      <w:bodyDiv w:val="1"/>
      <w:marLeft w:val="0"/>
      <w:marRight w:val="0"/>
      <w:marTop w:val="0"/>
      <w:marBottom w:val="0"/>
      <w:divBdr>
        <w:top w:val="none" w:sz="0" w:space="0" w:color="auto"/>
        <w:left w:val="none" w:sz="0" w:space="0" w:color="auto"/>
        <w:bottom w:val="none" w:sz="0" w:space="0" w:color="auto"/>
        <w:right w:val="none" w:sz="0" w:space="0" w:color="auto"/>
      </w:divBdr>
    </w:div>
    <w:div w:id="1348680428">
      <w:bodyDiv w:val="1"/>
      <w:marLeft w:val="0"/>
      <w:marRight w:val="0"/>
      <w:marTop w:val="0"/>
      <w:marBottom w:val="0"/>
      <w:divBdr>
        <w:top w:val="none" w:sz="0" w:space="0" w:color="auto"/>
        <w:left w:val="none" w:sz="0" w:space="0" w:color="auto"/>
        <w:bottom w:val="none" w:sz="0" w:space="0" w:color="auto"/>
        <w:right w:val="none" w:sz="0" w:space="0" w:color="auto"/>
      </w:divBdr>
      <w:divsChild>
        <w:div w:id="625964109">
          <w:marLeft w:val="432"/>
          <w:marRight w:val="0"/>
          <w:marTop w:val="120"/>
          <w:marBottom w:val="0"/>
          <w:divBdr>
            <w:top w:val="none" w:sz="0" w:space="0" w:color="auto"/>
            <w:left w:val="none" w:sz="0" w:space="0" w:color="auto"/>
            <w:bottom w:val="none" w:sz="0" w:space="0" w:color="auto"/>
            <w:right w:val="none" w:sz="0" w:space="0" w:color="auto"/>
          </w:divBdr>
        </w:div>
      </w:divsChild>
    </w:div>
    <w:div w:id="1375037504">
      <w:bodyDiv w:val="1"/>
      <w:marLeft w:val="0"/>
      <w:marRight w:val="0"/>
      <w:marTop w:val="0"/>
      <w:marBottom w:val="0"/>
      <w:divBdr>
        <w:top w:val="none" w:sz="0" w:space="0" w:color="auto"/>
        <w:left w:val="none" w:sz="0" w:space="0" w:color="auto"/>
        <w:bottom w:val="none" w:sz="0" w:space="0" w:color="auto"/>
        <w:right w:val="none" w:sz="0" w:space="0" w:color="auto"/>
      </w:divBdr>
      <w:divsChild>
        <w:div w:id="495002340">
          <w:marLeft w:val="0"/>
          <w:marRight w:val="0"/>
          <w:marTop w:val="0"/>
          <w:marBottom w:val="0"/>
          <w:divBdr>
            <w:top w:val="none" w:sz="0" w:space="0" w:color="auto"/>
            <w:left w:val="none" w:sz="0" w:space="0" w:color="auto"/>
            <w:bottom w:val="none" w:sz="0" w:space="0" w:color="auto"/>
            <w:right w:val="none" w:sz="0" w:space="0" w:color="auto"/>
          </w:divBdr>
        </w:div>
        <w:div w:id="677658220">
          <w:marLeft w:val="0"/>
          <w:marRight w:val="0"/>
          <w:marTop w:val="0"/>
          <w:marBottom w:val="0"/>
          <w:divBdr>
            <w:top w:val="none" w:sz="0" w:space="0" w:color="auto"/>
            <w:left w:val="none" w:sz="0" w:space="0" w:color="auto"/>
            <w:bottom w:val="none" w:sz="0" w:space="0" w:color="auto"/>
            <w:right w:val="none" w:sz="0" w:space="0" w:color="auto"/>
          </w:divBdr>
        </w:div>
        <w:div w:id="1039624068">
          <w:marLeft w:val="0"/>
          <w:marRight w:val="0"/>
          <w:marTop w:val="0"/>
          <w:marBottom w:val="0"/>
          <w:divBdr>
            <w:top w:val="none" w:sz="0" w:space="0" w:color="auto"/>
            <w:left w:val="none" w:sz="0" w:space="0" w:color="auto"/>
            <w:bottom w:val="none" w:sz="0" w:space="0" w:color="auto"/>
            <w:right w:val="none" w:sz="0" w:space="0" w:color="auto"/>
          </w:divBdr>
        </w:div>
      </w:divsChild>
    </w:div>
    <w:div w:id="1394431467">
      <w:bodyDiv w:val="1"/>
      <w:marLeft w:val="0"/>
      <w:marRight w:val="0"/>
      <w:marTop w:val="0"/>
      <w:marBottom w:val="0"/>
      <w:divBdr>
        <w:top w:val="none" w:sz="0" w:space="0" w:color="auto"/>
        <w:left w:val="none" w:sz="0" w:space="0" w:color="auto"/>
        <w:bottom w:val="none" w:sz="0" w:space="0" w:color="auto"/>
        <w:right w:val="none" w:sz="0" w:space="0" w:color="auto"/>
      </w:divBdr>
    </w:div>
    <w:div w:id="1396859065">
      <w:bodyDiv w:val="1"/>
      <w:marLeft w:val="0"/>
      <w:marRight w:val="0"/>
      <w:marTop w:val="0"/>
      <w:marBottom w:val="0"/>
      <w:divBdr>
        <w:top w:val="none" w:sz="0" w:space="0" w:color="auto"/>
        <w:left w:val="none" w:sz="0" w:space="0" w:color="auto"/>
        <w:bottom w:val="none" w:sz="0" w:space="0" w:color="auto"/>
        <w:right w:val="none" w:sz="0" w:space="0" w:color="auto"/>
      </w:divBdr>
    </w:div>
    <w:div w:id="1543400088">
      <w:bodyDiv w:val="1"/>
      <w:marLeft w:val="0"/>
      <w:marRight w:val="0"/>
      <w:marTop w:val="0"/>
      <w:marBottom w:val="0"/>
      <w:divBdr>
        <w:top w:val="none" w:sz="0" w:space="0" w:color="auto"/>
        <w:left w:val="none" w:sz="0" w:space="0" w:color="auto"/>
        <w:bottom w:val="none" w:sz="0" w:space="0" w:color="auto"/>
        <w:right w:val="none" w:sz="0" w:space="0" w:color="auto"/>
      </w:divBdr>
      <w:divsChild>
        <w:div w:id="2018731301">
          <w:marLeft w:val="1426"/>
          <w:marRight w:val="0"/>
          <w:marTop w:val="125"/>
          <w:marBottom w:val="0"/>
          <w:divBdr>
            <w:top w:val="none" w:sz="0" w:space="0" w:color="auto"/>
            <w:left w:val="none" w:sz="0" w:space="0" w:color="auto"/>
            <w:bottom w:val="none" w:sz="0" w:space="0" w:color="auto"/>
            <w:right w:val="none" w:sz="0" w:space="0" w:color="auto"/>
          </w:divBdr>
        </w:div>
      </w:divsChild>
    </w:div>
    <w:div w:id="1555774533">
      <w:bodyDiv w:val="1"/>
      <w:marLeft w:val="0"/>
      <w:marRight w:val="0"/>
      <w:marTop w:val="0"/>
      <w:marBottom w:val="0"/>
      <w:divBdr>
        <w:top w:val="none" w:sz="0" w:space="0" w:color="auto"/>
        <w:left w:val="none" w:sz="0" w:space="0" w:color="auto"/>
        <w:bottom w:val="none" w:sz="0" w:space="0" w:color="auto"/>
        <w:right w:val="none" w:sz="0" w:space="0" w:color="auto"/>
      </w:divBdr>
      <w:divsChild>
        <w:div w:id="973412212">
          <w:marLeft w:val="547"/>
          <w:marRight w:val="0"/>
          <w:marTop w:val="139"/>
          <w:marBottom w:val="0"/>
          <w:divBdr>
            <w:top w:val="none" w:sz="0" w:space="0" w:color="auto"/>
            <w:left w:val="none" w:sz="0" w:space="0" w:color="auto"/>
            <w:bottom w:val="none" w:sz="0" w:space="0" w:color="auto"/>
            <w:right w:val="none" w:sz="0" w:space="0" w:color="auto"/>
          </w:divBdr>
        </w:div>
        <w:div w:id="1416706394">
          <w:marLeft w:val="547"/>
          <w:marRight w:val="0"/>
          <w:marTop w:val="139"/>
          <w:marBottom w:val="0"/>
          <w:divBdr>
            <w:top w:val="none" w:sz="0" w:space="0" w:color="auto"/>
            <w:left w:val="none" w:sz="0" w:space="0" w:color="auto"/>
            <w:bottom w:val="none" w:sz="0" w:space="0" w:color="auto"/>
            <w:right w:val="none" w:sz="0" w:space="0" w:color="auto"/>
          </w:divBdr>
        </w:div>
      </w:divsChild>
    </w:div>
    <w:div w:id="1626346950">
      <w:bodyDiv w:val="1"/>
      <w:marLeft w:val="0"/>
      <w:marRight w:val="0"/>
      <w:marTop w:val="0"/>
      <w:marBottom w:val="0"/>
      <w:divBdr>
        <w:top w:val="none" w:sz="0" w:space="0" w:color="auto"/>
        <w:left w:val="none" w:sz="0" w:space="0" w:color="auto"/>
        <w:bottom w:val="none" w:sz="0" w:space="0" w:color="auto"/>
        <w:right w:val="none" w:sz="0" w:space="0" w:color="auto"/>
      </w:divBdr>
    </w:div>
    <w:div w:id="1752311739">
      <w:bodyDiv w:val="1"/>
      <w:marLeft w:val="0"/>
      <w:marRight w:val="0"/>
      <w:marTop w:val="0"/>
      <w:marBottom w:val="0"/>
      <w:divBdr>
        <w:top w:val="none" w:sz="0" w:space="0" w:color="auto"/>
        <w:left w:val="none" w:sz="0" w:space="0" w:color="auto"/>
        <w:bottom w:val="none" w:sz="0" w:space="0" w:color="auto"/>
        <w:right w:val="none" w:sz="0" w:space="0" w:color="auto"/>
      </w:divBdr>
      <w:divsChild>
        <w:div w:id="1832019461">
          <w:marLeft w:val="0"/>
          <w:marRight w:val="0"/>
          <w:marTop w:val="0"/>
          <w:marBottom w:val="0"/>
          <w:divBdr>
            <w:top w:val="none" w:sz="0" w:space="0" w:color="auto"/>
            <w:left w:val="none" w:sz="0" w:space="0" w:color="auto"/>
            <w:bottom w:val="none" w:sz="0" w:space="0" w:color="auto"/>
            <w:right w:val="none" w:sz="0" w:space="0" w:color="auto"/>
          </w:divBdr>
          <w:divsChild>
            <w:div w:id="49229102">
              <w:marLeft w:val="0"/>
              <w:marRight w:val="0"/>
              <w:marTop w:val="57"/>
              <w:marBottom w:val="57"/>
              <w:divBdr>
                <w:top w:val="none" w:sz="0" w:space="0" w:color="auto"/>
                <w:left w:val="none" w:sz="0" w:space="0" w:color="auto"/>
                <w:bottom w:val="none" w:sz="0" w:space="0" w:color="auto"/>
                <w:right w:val="none" w:sz="0" w:space="0" w:color="auto"/>
              </w:divBdr>
            </w:div>
            <w:div w:id="189950827">
              <w:marLeft w:val="0"/>
              <w:marRight w:val="0"/>
              <w:marTop w:val="57"/>
              <w:marBottom w:val="57"/>
              <w:divBdr>
                <w:top w:val="none" w:sz="0" w:space="0" w:color="auto"/>
                <w:left w:val="none" w:sz="0" w:space="0" w:color="auto"/>
                <w:bottom w:val="none" w:sz="0" w:space="0" w:color="auto"/>
                <w:right w:val="none" w:sz="0" w:space="0" w:color="auto"/>
              </w:divBdr>
            </w:div>
            <w:div w:id="199899774">
              <w:marLeft w:val="0"/>
              <w:marRight w:val="0"/>
              <w:marTop w:val="57"/>
              <w:marBottom w:val="57"/>
              <w:divBdr>
                <w:top w:val="none" w:sz="0" w:space="0" w:color="auto"/>
                <w:left w:val="none" w:sz="0" w:space="0" w:color="auto"/>
                <w:bottom w:val="none" w:sz="0" w:space="0" w:color="auto"/>
                <w:right w:val="none" w:sz="0" w:space="0" w:color="auto"/>
              </w:divBdr>
            </w:div>
            <w:div w:id="523830345">
              <w:marLeft w:val="0"/>
              <w:marRight w:val="0"/>
              <w:marTop w:val="57"/>
              <w:marBottom w:val="57"/>
              <w:divBdr>
                <w:top w:val="none" w:sz="0" w:space="0" w:color="auto"/>
                <w:left w:val="none" w:sz="0" w:space="0" w:color="auto"/>
                <w:bottom w:val="none" w:sz="0" w:space="0" w:color="auto"/>
                <w:right w:val="none" w:sz="0" w:space="0" w:color="auto"/>
              </w:divBdr>
            </w:div>
            <w:div w:id="788087895">
              <w:marLeft w:val="0"/>
              <w:marRight w:val="0"/>
              <w:marTop w:val="57"/>
              <w:marBottom w:val="57"/>
              <w:divBdr>
                <w:top w:val="none" w:sz="0" w:space="0" w:color="auto"/>
                <w:left w:val="none" w:sz="0" w:space="0" w:color="auto"/>
                <w:bottom w:val="none" w:sz="0" w:space="0" w:color="auto"/>
                <w:right w:val="none" w:sz="0" w:space="0" w:color="auto"/>
              </w:divBdr>
            </w:div>
            <w:div w:id="1200583020">
              <w:marLeft w:val="0"/>
              <w:marRight w:val="0"/>
              <w:marTop w:val="57"/>
              <w:marBottom w:val="57"/>
              <w:divBdr>
                <w:top w:val="none" w:sz="0" w:space="0" w:color="auto"/>
                <w:left w:val="none" w:sz="0" w:space="0" w:color="auto"/>
                <w:bottom w:val="none" w:sz="0" w:space="0" w:color="auto"/>
                <w:right w:val="none" w:sz="0" w:space="0" w:color="auto"/>
              </w:divBdr>
            </w:div>
            <w:div w:id="1508326403">
              <w:marLeft w:val="0"/>
              <w:marRight w:val="0"/>
              <w:marTop w:val="57"/>
              <w:marBottom w:val="57"/>
              <w:divBdr>
                <w:top w:val="none" w:sz="0" w:space="0" w:color="auto"/>
                <w:left w:val="none" w:sz="0" w:space="0" w:color="auto"/>
                <w:bottom w:val="none" w:sz="0" w:space="0" w:color="auto"/>
                <w:right w:val="none" w:sz="0" w:space="0" w:color="auto"/>
              </w:divBdr>
            </w:div>
            <w:div w:id="1606428088">
              <w:marLeft w:val="0"/>
              <w:marRight w:val="0"/>
              <w:marTop w:val="57"/>
              <w:marBottom w:val="57"/>
              <w:divBdr>
                <w:top w:val="none" w:sz="0" w:space="0" w:color="auto"/>
                <w:left w:val="none" w:sz="0" w:space="0" w:color="auto"/>
                <w:bottom w:val="none" w:sz="0" w:space="0" w:color="auto"/>
                <w:right w:val="none" w:sz="0" w:space="0" w:color="auto"/>
              </w:divBdr>
            </w:div>
            <w:div w:id="1849715643">
              <w:marLeft w:val="0"/>
              <w:marRight w:val="0"/>
              <w:marTop w:val="57"/>
              <w:marBottom w:val="57"/>
              <w:divBdr>
                <w:top w:val="none" w:sz="0" w:space="0" w:color="auto"/>
                <w:left w:val="none" w:sz="0" w:space="0" w:color="auto"/>
                <w:bottom w:val="none" w:sz="0" w:space="0" w:color="auto"/>
                <w:right w:val="none" w:sz="0" w:space="0" w:color="auto"/>
              </w:divBdr>
            </w:div>
            <w:div w:id="2116901725">
              <w:marLeft w:val="0"/>
              <w:marRight w:val="0"/>
              <w:marTop w:val="57"/>
              <w:marBottom w:val="57"/>
              <w:divBdr>
                <w:top w:val="none" w:sz="0" w:space="0" w:color="auto"/>
                <w:left w:val="none" w:sz="0" w:space="0" w:color="auto"/>
                <w:bottom w:val="none" w:sz="0" w:space="0" w:color="auto"/>
                <w:right w:val="none" w:sz="0" w:space="0" w:color="auto"/>
              </w:divBdr>
            </w:div>
          </w:divsChild>
        </w:div>
      </w:divsChild>
    </w:div>
    <w:div w:id="1835681799">
      <w:bodyDiv w:val="1"/>
      <w:marLeft w:val="0"/>
      <w:marRight w:val="0"/>
      <w:marTop w:val="0"/>
      <w:marBottom w:val="0"/>
      <w:divBdr>
        <w:top w:val="none" w:sz="0" w:space="0" w:color="auto"/>
        <w:left w:val="none" w:sz="0" w:space="0" w:color="auto"/>
        <w:bottom w:val="none" w:sz="0" w:space="0" w:color="auto"/>
        <w:right w:val="none" w:sz="0" w:space="0" w:color="auto"/>
      </w:divBdr>
      <w:divsChild>
        <w:div w:id="76245596">
          <w:marLeft w:val="432"/>
          <w:marRight w:val="0"/>
          <w:marTop w:val="120"/>
          <w:marBottom w:val="0"/>
          <w:divBdr>
            <w:top w:val="none" w:sz="0" w:space="0" w:color="auto"/>
            <w:left w:val="none" w:sz="0" w:space="0" w:color="auto"/>
            <w:bottom w:val="none" w:sz="0" w:space="0" w:color="auto"/>
            <w:right w:val="none" w:sz="0" w:space="0" w:color="auto"/>
          </w:divBdr>
        </w:div>
        <w:div w:id="1887833419">
          <w:marLeft w:val="432"/>
          <w:marRight w:val="0"/>
          <w:marTop w:val="120"/>
          <w:marBottom w:val="0"/>
          <w:divBdr>
            <w:top w:val="none" w:sz="0" w:space="0" w:color="auto"/>
            <w:left w:val="none" w:sz="0" w:space="0" w:color="auto"/>
            <w:bottom w:val="none" w:sz="0" w:space="0" w:color="auto"/>
            <w:right w:val="none" w:sz="0" w:space="0" w:color="auto"/>
          </w:divBdr>
        </w:div>
      </w:divsChild>
    </w:div>
    <w:div w:id="1928298175">
      <w:bodyDiv w:val="1"/>
      <w:marLeft w:val="0"/>
      <w:marRight w:val="0"/>
      <w:marTop w:val="0"/>
      <w:marBottom w:val="0"/>
      <w:divBdr>
        <w:top w:val="none" w:sz="0" w:space="0" w:color="auto"/>
        <w:left w:val="none" w:sz="0" w:space="0" w:color="auto"/>
        <w:bottom w:val="none" w:sz="0" w:space="0" w:color="auto"/>
        <w:right w:val="none" w:sz="0" w:space="0" w:color="auto"/>
      </w:divBdr>
    </w:div>
    <w:div w:id="204134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65534DD-0F40-47FF-A165-645F1E2E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1698</Words>
  <Characters>9344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LABORATORIO DE ALGORITMOS Y ESTRUCTURA DE DATOS  I</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ALGORITMOS Y ESTRUCTURA DE DATOS  I</dc:title>
  <dc:subject/>
  <dc:creator>ivan</dc:creator>
  <cp:keywords/>
  <cp:lastModifiedBy>Ivan Carlo Petrlik Azabache</cp:lastModifiedBy>
  <cp:revision>2</cp:revision>
  <cp:lastPrinted>2020-03-31T05:28:00Z</cp:lastPrinted>
  <dcterms:created xsi:type="dcterms:W3CDTF">2022-10-10T04:08:00Z</dcterms:created>
  <dcterms:modified xsi:type="dcterms:W3CDTF">2022-10-10T04:08:00Z</dcterms:modified>
</cp:coreProperties>
</file>